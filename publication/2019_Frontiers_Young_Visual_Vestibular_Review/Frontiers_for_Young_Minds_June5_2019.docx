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721E5" w14:textId="2F2B1C2C" w:rsidR="00E00153" w:rsidRPr="005942EF" w:rsidRDefault="003C5152">
      <w:pPr>
        <w:pStyle w:val="Title"/>
      </w:pPr>
      <w:r>
        <w:t>Self-M</w:t>
      </w:r>
      <w:r w:rsidR="00FE1E95" w:rsidRPr="005942EF">
        <w:t>otion Perception</w:t>
      </w:r>
    </w:p>
    <w:p w14:paraId="432C1393" w14:textId="77777777" w:rsidR="00780750" w:rsidRPr="005942EF" w:rsidRDefault="00780750" w:rsidP="00780750"/>
    <w:p w14:paraId="0CF7CFE3" w14:textId="77777777" w:rsidR="00E00153" w:rsidRPr="005942EF" w:rsidRDefault="00FE1E95" w:rsidP="00780750">
      <w:r w:rsidRPr="005942EF" w:rsidDel="00E13156">
        <w:t xml:space="preserve">Jennifer L. Campos, </w:t>
      </w:r>
      <w:r w:rsidR="003B0556" w:rsidRPr="005942EF">
        <w:t xml:space="preserve">Maryam </w:t>
      </w:r>
      <w:proofErr w:type="spellStart"/>
      <w:r w:rsidR="003B0556" w:rsidRPr="005942EF">
        <w:t>Pandi</w:t>
      </w:r>
      <w:proofErr w:type="spellEnd"/>
      <w:r w:rsidR="003B0556" w:rsidRPr="005942EF">
        <w:t xml:space="preserve">, </w:t>
      </w:r>
      <w:r w:rsidRPr="005942EF">
        <w:t xml:space="preserve">John S. </w:t>
      </w:r>
      <w:commentRangeStart w:id="0"/>
      <w:r w:rsidRPr="005942EF">
        <w:t>Butler</w:t>
      </w:r>
      <w:commentRangeEnd w:id="0"/>
      <w:r w:rsidR="00D803A5">
        <w:rPr>
          <w:rStyle w:val="CommentReference"/>
        </w:rPr>
        <w:commentReference w:id="0"/>
      </w:r>
    </w:p>
    <w:p w14:paraId="19EEF702" w14:textId="77777777" w:rsidR="00E00153" w:rsidRPr="005942EF" w:rsidRDefault="00FE1E95">
      <w:r w:rsidRPr="005942EF">
        <w:t>Word count (</w:t>
      </w:r>
      <w:commentRangeStart w:id="1"/>
      <w:r w:rsidRPr="005942EF">
        <w:t>1000-1500)</w:t>
      </w:r>
      <w:commentRangeEnd w:id="1"/>
      <w:r w:rsidR="00423A16" w:rsidRPr="005942EF">
        <w:rPr>
          <w:rStyle w:val="CommentReference"/>
        </w:rPr>
        <w:commentReference w:id="1"/>
      </w:r>
    </w:p>
    <w:p w14:paraId="7F86BC66" w14:textId="77777777" w:rsidR="00E00153" w:rsidRPr="005942EF" w:rsidRDefault="00FE1E95">
      <w:r w:rsidRPr="005942EF">
        <w:t>Figures (2 max)</w:t>
      </w:r>
    </w:p>
    <w:p w14:paraId="6EF6897E" w14:textId="77777777" w:rsidR="00E00153" w:rsidRPr="005942EF" w:rsidRDefault="00FE1E95">
      <w:r w:rsidRPr="005942EF">
        <w:t>References (4 max)</w:t>
      </w:r>
    </w:p>
    <w:p w14:paraId="03058B1B" w14:textId="77777777" w:rsidR="00E00153" w:rsidRPr="005942EF" w:rsidRDefault="00E00153"/>
    <w:p w14:paraId="06B646AE" w14:textId="77777777" w:rsidR="00E00153" w:rsidRPr="005942EF" w:rsidRDefault="00FE1E95">
      <w:pPr>
        <w:rPr>
          <w:b/>
          <w:sz w:val="32"/>
          <w:szCs w:val="32"/>
        </w:rPr>
      </w:pPr>
      <w:r w:rsidRPr="005942EF">
        <w:rPr>
          <w:b/>
          <w:sz w:val="32"/>
          <w:szCs w:val="32"/>
        </w:rPr>
        <w:t>Abstract</w:t>
      </w:r>
    </w:p>
    <w:p w14:paraId="19C239B6" w14:textId="3D96AAFF" w:rsidR="00E00153" w:rsidRPr="005942EF" w:rsidRDefault="00FF1B1E">
      <w:ins w:id="2" w:author="John Butler" w:date="2019-06-05T16:31:00Z">
        <w:r>
          <w:t>A</w:t>
        </w:r>
        <w:r w:rsidRPr="005942EF">
          <w:t>s you walk, bike, or drive down the street</w:t>
        </w:r>
        <w:r>
          <w:t xml:space="preserve">, </w:t>
        </w:r>
      </w:ins>
      <w:proofErr w:type="gramStart"/>
      <w:r w:rsidR="00FE1E95" w:rsidRPr="005942EF">
        <w:t>Your</w:t>
      </w:r>
      <w:proofErr w:type="gramEnd"/>
      <w:r w:rsidR="00FE1E95" w:rsidRPr="005942EF">
        <w:t xml:space="preserve"> brain uses </w:t>
      </w:r>
      <w:r w:rsidR="00E13156" w:rsidRPr="005942EF">
        <w:t xml:space="preserve">and integrates </w:t>
      </w:r>
      <w:r w:rsidR="00FE1E95" w:rsidRPr="005942EF">
        <w:t>many different sources of information</w:t>
      </w:r>
      <w:del w:id="3" w:author="John Butler" w:date="2019-06-05T16:31:00Z">
        <w:r w:rsidR="00FE1E95" w:rsidRPr="005942EF" w:rsidDel="00FF1B1E">
          <w:delText xml:space="preserve"> as you walk</w:delText>
        </w:r>
        <w:r w:rsidR="00E13156" w:rsidRPr="005942EF" w:rsidDel="00FF1B1E">
          <w:delText>, bike, or drive</w:delText>
        </w:r>
        <w:r w:rsidR="00FE1E95" w:rsidRPr="005942EF" w:rsidDel="00FF1B1E">
          <w:delText xml:space="preserve"> down </w:delText>
        </w:r>
        <w:r w:rsidR="00E13156" w:rsidRPr="005942EF" w:rsidDel="00FF1B1E">
          <w:delText xml:space="preserve">the </w:delText>
        </w:r>
        <w:r w:rsidR="00FE1E95" w:rsidRPr="005942EF" w:rsidDel="00FF1B1E">
          <w:delText>street</w:delText>
        </w:r>
      </w:del>
      <w:r w:rsidR="00FE1E95" w:rsidRPr="005942EF">
        <w:t xml:space="preserve">. </w:t>
      </w:r>
      <w:r w:rsidR="00CD77BE" w:rsidRPr="005942EF">
        <w:t xml:space="preserve">It uses what you see, what you hear, and </w:t>
      </w:r>
      <w:r w:rsidR="00231CA3" w:rsidRPr="005942EF">
        <w:t xml:space="preserve">how your </w:t>
      </w:r>
      <w:r w:rsidR="00780750" w:rsidRPr="005942EF">
        <w:t xml:space="preserve">head and </w:t>
      </w:r>
      <w:r w:rsidR="00231CA3" w:rsidRPr="005942EF">
        <w:t>body move</w:t>
      </w:r>
      <w:r w:rsidR="00CD77BE" w:rsidRPr="005942EF">
        <w:t xml:space="preserve"> to help you judge your own movements through space. </w:t>
      </w:r>
      <w:r w:rsidR="00E13156" w:rsidRPr="005942EF">
        <w:t xml:space="preserve">As you </w:t>
      </w:r>
      <w:r w:rsidR="00CD77BE" w:rsidRPr="005942EF">
        <w:t>move</w:t>
      </w:r>
      <w:r w:rsidR="00496347" w:rsidRPr="005942EF">
        <w:t>,</w:t>
      </w:r>
      <w:r w:rsidR="00E13156" w:rsidRPr="005942EF">
        <w:t xml:space="preserve"> your brain </w:t>
      </w:r>
      <w:r w:rsidR="00231CA3" w:rsidRPr="005942EF">
        <w:t>must</w:t>
      </w:r>
      <w:r w:rsidR="00E13156" w:rsidRPr="005942EF">
        <w:t xml:space="preserve"> ensure that </w:t>
      </w:r>
      <w:r w:rsidR="00FE1E95" w:rsidRPr="005942EF">
        <w:t xml:space="preserve">the world </w:t>
      </w:r>
      <w:r w:rsidR="00E13156" w:rsidRPr="005942EF">
        <w:t>does not look</w:t>
      </w:r>
      <w:r w:rsidR="00FE1E95" w:rsidRPr="005942EF">
        <w:t xml:space="preserve"> blurry </w:t>
      </w:r>
      <w:r w:rsidR="00CD77BE" w:rsidRPr="005942EF">
        <w:t xml:space="preserve">and </w:t>
      </w:r>
      <w:r w:rsidR="00E13156" w:rsidRPr="005942EF">
        <w:t>that you can judge ho</w:t>
      </w:r>
      <w:r w:rsidR="00FE1E95" w:rsidRPr="005942EF">
        <w:t>w fast you are moving</w:t>
      </w:r>
      <w:r w:rsidR="00E13156" w:rsidRPr="005942EF">
        <w:t>, how far you are moving, and in w</w:t>
      </w:r>
      <w:r w:rsidR="00CD77BE" w:rsidRPr="005942EF">
        <w:t>hat direction you are heading;</w:t>
      </w:r>
      <w:r w:rsidR="00FE1E95" w:rsidRPr="005942EF">
        <w:t xml:space="preserve"> </w:t>
      </w:r>
      <w:r w:rsidR="00CD77BE" w:rsidRPr="005942EF">
        <w:t>and of course, falling should be avoided!</w:t>
      </w:r>
      <w:r w:rsidR="00FE1E95" w:rsidRPr="005942EF">
        <w:t xml:space="preserve"> This </w:t>
      </w:r>
      <w:r w:rsidR="00780750" w:rsidRPr="005942EF">
        <w:t xml:space="preserve">paper </w:t>
      </w:r>
      <w:r w:rsidR="00FE1E95" w:rsidRPr="005942EF">
        <w:t xml:space="preserve">provides insight into </w:t>
      </w:r>
      <w:r w:rsidR="00CD77BE" w:rsidRPr="005942EF">
        <w:t xml:space="preserve">how our brain achieves the amazing task of perceiving our </w:t>
      </w:r>
      <w:r w:rsidR="00045EDB" w:rsidRPr="005942EF">
        <w:t xml:space="preserve">own movements </w:t>
      </w:r>
      <w:r w:rsidR="00CD77BE" w:rsidRPr="005942EF">
        <w:t xml:space="preserve">and </w:t>
      </w:r>
      <w:r w:rsidR="00045EDB" w:rsidRPr="005942EF">
        <w:t xml:space="preserve">how we </w:t>
      </w:r>
      <w:r w:rsidR="00CD77BE" w:rsidRPr="005942EF">
        <w:t>us</w:t>
      </w:r>
      <w:r w:rsidR="00045EDB" w:rsidRPr="005942EF">
        <w:t>e</w:t>
      </w:r>
      <w:r w:rsidR="00CD77BE" w:rsidRPr="005942EF">
        <w:t xml:space="preserve"> this information to help us </w:t>
      </w:r>
      <w:r w:rsidR="00231CA3" w:rsidRPr="005942EF">
        <w:t xml:space="preserve">stay balanced and </w:t>
      </w:r>
      <w:r w:rsidR="00CD77BE" w:rsidRPr="005942EF">
        <w:t>navigate</w:t>
      </w:r>
      <w:r w:rsidR="00045EDB" w:rsidRPr="005942EF">
        <w:t xml:space="preserve"> </w:t>
      </w:r>
      <w:r w:rsidR="00231CA3" w:rsidRPr="005942EF">
        <w:t>our world</w:t>
      </w:r>
      <w:r w:rsidR="00FE1E95" w:rsidRPr="005942EF">
        <w:t>.</w:t>
      </w:r>
      <w:r w:rsidR="00897474" w:rsidRPr="005942EF">
        <w:t xml:space="preserve"> It also describes what happens when errors in self-motion occur (e.g. due to illness/injury) and how the science of self-motion perception can be exploited to enhance </w:t>
      </w:r>
      <w:r w:rsidR="00780750" w:rsidRPr="005942EF">
        <w:t xml:space="preserve">advanced display technologies and </w:t>
      </w:r>
      <w:r w:rsidR="00897474" w:rsidRPr="005942EF">
        <w:t xml:space="preserve">entertainment platforms (e.g. video games and Virtual Reality). </w:t>
      </w:r>
    </w:p>
    <w:p w14:paraId="4B2CC3F0" w14:textId="77777777" w:rsidR="00E00153" w:rsidRPr="005942EF" w:rsidRDefault="00E00153"/>
    <w:p w14:paraId="0F65AE10" w14:textId="4FB2FE20" w:rsidR="00E00153" w:rsidRPr="005942EF" w:rsidRDefault="005942EF">
      <w:pPr>
        <w:pStyle w:val="Heading2"/>
      </w:pPr>
      <w:bookmarkStart w:id="4" w:name="_lbbbpqiq6nju" w:colFirst="0" w:colLast="0"/>
      <w:bookmarkEnd w:id="4"/>
      <w:r w:rsidRPr="005942EF">
        <w:t>Sensory inputs used to perceive self-motion</w:t>
      </w:r>
    </w:p>
    <w:p w14:paraId="4AD34BC4" w14:textId="062673A8" w:rsidR="00EA34EF" w:rsidRPr="005942EF" w:rsidRDefault="00E63CE6">
      <w:r w:rsidRPr="005942EF">
        <w:t xml:space="preserve">Sometimes the movements we make are very small and subtle (e.g. when trying to sit or stand very still) and sometimes they are very large (e.g. when riding our bike </w:t>
      </w:r>
      <w:r w:rsidR="00897474" w:rsidRPr="005942EF">
        <w:t>to our friend’s house</w:t>
      </w:r>
      <w:r w:rsidRPr="005942EF">
        <w:t xml:space="preserve">). But big or small, we </w:t>
      </w:r>
      <w:r w:rsidR="00897474" w:rsidRPr="005942EF">
        <w:t xml:space="preserve">always </w:t>
      </w:r>
      <w:r w:rsidRPr="005942EF">
        <w:t>use several important sensory systems to interpret</w:t>
      </w:r>
      <w:r w:rsidR="00897474" w:rsidRPr="005942EF">
        <w:t xml:space="preserve"> and guide</w:t>
      </w:r>
      <w:r w:rsidRPr="005942EF">
        <w:t xml:space="preserve"> these movements. Each sensory system play</w:t>
      </w:r>
      <w:r w:rsidR="00897474" w:rsidRPr="005942EF">
        <w:t>s</w:t>
      </w:r>
      <w:r w:rsidRPr="005942EF">
        <w:t xml:space="preserve"> a unique and important role in our perceptions. These sensory systems include our visual system, auditory system</w:t>
      </w:r>
      <w:r w:rsidR="00897474" w:rsidRPr="005942EF">
        <w:t xml:space="preserve"> (hearing)</w:t>
      </w:r>
      <w:r w:rsidRPr="005942EF">
        <w:t>, proprioceptive system (our muscles and joints), tactile system (touch), and vestibular system</w:t>
      </w:r>
      <w:ins w:id="5" w:author="John Butler" w:date="2019-06-05T16:31:00Z">
        <w:r w:rsidR="00FF1B1E">
          <w:t xml:space="preserve"> Figure 1</w:t>
        </w:r>
      </w:ins>
      <w:r w:rsidRPr="005942EF">
        <w:t>.</w:t>
      </w:r>
      <w:r w:rsidR="00EA34EF" w:rsidRPr="005942EF">
        <w:t xml:space="preserve"> Below</w:t>
      </w:r>
      <w:ins w:id="6" w:author="John Butler" w:date="2019-06-05T16:31:00Z">
        <w:r w:rsidR="00FF1B1E">
          <w:t>,</w:t>
        </w:r>
      </w:ins>
      <w:r w:rsidR="00EA34EF" w:rsidRPr="005942EF">
        <w:t xml:space="preserve"> we focus on a few of these sensory systems and </w:t>
      </w:r>
      <w:r w:rsidR="00897474" w:rsidRPr="005942EF">
        <w:t xml:space="preserve">describe </w:t>
      </w:r>
      <w:r w:rsidR="00EA34EF" w:rsidRPr="005942EF">
        <w:t xml:space="preserve">how they help us estimate our movements and guide our behaviours. Importantly, all of these systems work </w:t>
      </w:r>
      <w:r w:rsidR="00EA34EF" w:rsidRPr="005942EF">
        <w:rPr>
          <w:i/>
        </w:rPr>
        <w:t xml:space="preserve">together </w:t>
      </w:r>
      <w:r w:rsidR="00EA34EF" w:rsidRPr="005942EF">
        <w:t>as a team and get integrated in the brain in order to make sure that our estimates are precise and that our behaviour</w:t>
      </w:r>
      <w:r w:rsidR="00496347" w:rsidRPr="005942EF">
        <w:t>s</w:t>
      </w:r>
      <w:r w:rsidR="00EA34EF" w:rsidRPr="005942EF">
        <w:t xml:space="preserve"> </w:t>
      </w:r>
      <w:r w:rsidR="00496347" w:rsidRPr="005942EF">
        <w:t>are</w:t>
      </w:r>
      <w:r w:rsidR="00EA34EF" w:rsidRPr="005942EF">
        <w:t xml:space="preserve"> efficient.</w:t>
      </w:r>
    </w:p>
    <w:p w14:paraId="270E81A3" w14:textId="77777777" w:rsidR="00E63CE6" w:rsidRPr="005942EF" w:rsidRDefault="0045727F">
      <w:r w:rsidRPr="005942EF">
        <w:rPr>
          <w:noProof/>
          <w:lang w:val="en-GB" w:eastAsia="en-GB"/>
        </w:rPr>
        <w:lastRenderedPageBreak/>
        <w:drawing>
          <wp:anchor distT="0" distB="0" distL="114300" distR="114300" simplePos="0" relativeHeight="251658240" behindDoc="0" locked="0" layoutInCell="1" allowOverlap="1" wp14:anchorId="51137533" wp14:editId="7284111F">
            <wp:simplePos x="0" y="0"/>
            <wp:positionH relativeFrom="column">
              <wp:posOffset>-241935</wp:posOffset>
            </wp:positionH>
            <wp:positionV relativeFrom="paragraph">
              <wp:posOffset>-415290</wp:posOffset>
            </wp:positionV>
            <wp:extent cx="5733415" cy="324358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_Youn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43580"/>
                    </a:xfrm>
                    <a:prstGeom prst="rect">
                      <a:avLst/>
                    </a:prstGeom>
                  </pic:spPr>
                </pic:pic>
              </a:graphicData>
            </a:graphic>
            <wp14:sizeRelH relativeFrom="page">
              <wp14:pctWidth>0</wp14:pctWidth>
            </wp14:sizeRelH>
            <wp14:sizeRelV relativeFrom="page">
              <wp14:pctHeight>0</wp14:pctHeight>
            </wp14:sizeRelV>
          </wp:anchor>
        </w:drawing>
      </w:r>
      <w:r w:rsidR="00E63CE6" w:rsidRPr="005942EF">
        <w:t xml:space="preserve"> </w:t>
      </w:r>
    </w:p>
    <w:p w14:paraId="728FFF1D" w14:textId="056EE4B4" w:rsidR="00780750" w:rsidRPr="005942EF" w:rsidRDefault="00780750" w:rsidP="00780750">
      <w:pPr>
        <w:rPr>
          <w:i/>
        </w:rPr>
      </w:pPr>
      <w:commentRangeStart w:id="7"/>
      <w:r w:rsidRPr="005942EF">
        <w:rPr>
          <w:b/>
          <w:i/>
        </w:rPr>
        <w:t>Figure 1</w:t>
      </w:r>
      <w:del w:id="8" w:author="John Butler" w:date="2019-06-05T16:32:00Z">
        <w:r w:rsidRPr="005942EF" w:rsidDel="00FF1B1E">
          <w:rPr>
            <w:b/>
            <w:i/>
          </w:rPr>
          <w:delText xml:space="preserve"> A</w:delText>
        </w:r>
      </w:del>
      <w:r w:rsidRPr="005942EF">
        <w:rPr>
          <w:b/>
          <w:i/>
        </w:rPr>
        <w:t>:</w:t>
      </w:r>
      <w:r w:rsidRPr="005942EF">
        <w:rPr>
          <w:i/>
        </w:rPr>
        <w:t xml:space="preserve"> Our brain uses a combination of sensory inputs</w:t>
      </w:r>
      <w:ins w:id="9" w:author="John Butler" w:date="2019-06-05T16:31:00Z">
        <w:r w:rsidR="00FF1B1E">
          <w:rPr>
            <w:i/>
          </w:rPr>
          <w:t xml:space="preserve">, auditory, visual, </w:t>
        </w:r>
        <w:proofErr w:type="gramStart"/>
        <w:r w:rsidR="00FF1B1E">
          <w:rPr>
            <w:i/>
          </w:rPr>
          <w:t>vestibular</w:t>
        </w:r>
        <w:proofErr w:type="gramEnd"/>
        <w:r w:rsidR="00FF1B1E">
          <w:rPr>
            <w:i/>
          </w:rPr>
          <w:t xml:space="preserve"> and proprio</w:t>
        </w:r>
      </w:ins>
      <w:ins w:id="10" w:author="John Butler" w:date="2019-06-05T16:32:00Z">
        <w:r w:rsidR="00FF1B1E">
          <w:rPr>
            <w:i/>
          </w:rPr>
          <w:t>ception,</w:t>
        </w:r>
      </w:ins>
      <w:r w:rsidRPr="005942EF">
        <w:rPr>
          <w:i/>
        </w:rPr>
        <w:t xml:space="preserve"> to perceive our own movements through space.</w:t>
      </w:r>
      <w:commentRangeEnd w:id="7"/>
      <w:r w:rsidR="00FF1B1E">
        <w:rPr>
          <w:rStyle w:val="CommentReference"/>
        </w:rPr>
        <w:commentReference w:id="7"/>
      </w:r>
    </w:p>
    <w:p w14:paraId="193ADE85" w14:textId="77777777" w:rsidR="00780750" w:rsidRPr="005942EF" w:rsidRDefault="00780750" w:rsidP="00780750"/>
    <w:p w14:paraId="027745D9" w14:textId="77777777" w:rsidR="00780750" w:rsidRPr="005942EF" w:rsidRDefault="00780750" w:rsidP="00780750"/>
    <w:p w14:paraId="34BF4BC8" w14:textId="3E464D40" w:rsidR="001C5D79" w:rsidRPr="005942EF" w:rsidRDefault="00780750" w:rsidP="00F323B7">
      <w:r w:rsidRPr="005942EF">
        <w:t xml:space="preserve">Stand in one place and </w:t>
      </w:r>
      <w:r w:rsidR="001C5D79" w:rsidRPr="005942EF">
        <w:t>try to stay still</w:t>
      </w:r>
      <w:r w:rsidRPr="005942EF">
        <w:t xml:space="preserve">. Even this simple task requires your brain to </w:t>
      </w:r>
      <w:r w:rsidR="000F7FF3" w:rsidRPr="005942EF">
        <w:t>integrate</w:t>
      </w:r>
      <w:r w:rsidRPr="005942EF">
        <w:t xml:space="preserve"> information from many different sensory sources. </w:t>
      </w:r>
      <w:r w:rsidR="001C5D79" w:rsidRPr="005942EF">
        <w:t>Your</w:t>
      </w:r>
      <w:r w:rsidRPr="005942EF">
        <w:t xml:space="preserve"> </w:t>
      </w:r>
      <w:r w:rsidRPr="005942EF">
        <w:rPr>
          <w:b/>
        </w:rPr>
        <w:t xml:space="preserve">visual system </w:t>
      </w:r>
      <w:r w:rsidR="001C5D79" w:rsidRPr="005942EF">
        <w:t xml:space="preserve">makes use of visual landmark cues and dynamic visual motion (called optic flow) to know how much your head is moving in space. </w:t>
      </w:r>
      <w:r w:rsidR="00496347" w:rsidRPr="005942EF">
        <w:t>Close</w:t>
      </w:r>
      <w:r w:rsidR="000F7FF3" w:rsidRPr="005942EF">
        <w:t xml:space="preserve"> your eyes</w:t>
      </w:r>
      <w:r w:rsidR="00496347" w:rsidRPr="005942EF">
        <w:t xml:space="preserve"> and see what happens</w:t>
      </w:r>
      <w:r w:rsidR="001C5D79" w:rsidRPr="005942EF">
        <w:t>. It becomes harder to stay stable</w:t>
      </w:r>
      <w:r w:rsidR="000F7FF3" w:rsidRPr="005942EF">
        <w:t xml:space="preserve">, which </w:t>
      </w:r>
      <w:r w:rsidR="00496347" w:rsidRPr="005942EF">
        <w:t>means</w:t>
      </w:r>
      <w:r w:rsidR="000F7FF3" w:rsidRPr="005942EF">
        <w:t xml:space="preserve"> that vision </w:t>
      </w:r>
      <w:r w:rsidR="00496347" w:rsidRPr="005942EF">
        <w:t>is</w:t>
      </w:r>
      <w:r w:rsidR="000F7FF3" w:rsidRPr="005942EF">
        <w:t xml:space="preserve"> used to support balance</w:t>
      </w:r>
      <w:r w:rsidR="001C5D79" w:rsidRPr="005942EF">
        <w:t xml:space="preserve">. </w:t>
      </w:r>
      <w:moveToRangeStart w:id="11" w:author="John Butler" w:date="2019-06-05T16:34:00Z" w:name="move10644891"/>
      <w:commentRangeStart w:id="12"/>
      <w:moveTo w:id="13" w:author="John Butler" w:date="2019-06-05T16:34:00Z">
        <w:r w:rsidR="00FF1B1E">
          <w:t xml:space="preserve">Our </w:t>
        </w:r>
        <w:r w:rsidR="00FF1B1E" w:rsidRPr="00712710">
          <w:rPr>
            <w:b/>
          </w:rPr>
          <w:t>auditory system</w:t>
        </w:r>
        <w:r w:rsidR="00FF1B1E">
          <w:t xml:space="preserve"> (hearing) </w:t>
        </w:r>
        <w:r w:rsidR="00FF1B1E" w:rsidRPr="00F323B7">
          <w:t xml:space="preserve">helps us know where we are relative to important </w:t>
        </w:r>
        <w:proofErr w:type="gramStart"/>
        <w:r w:rsidR="00FF1B1E" w:rsidRPr="00F323B7">
          <w:t>events and ob</w:t>
        </w:r>
        <w:r w:rsidR="00FF1B1E">
          <w:t>jects in our environment (especially those that we cannot see)</w:t>
        </w:r>
        <w:proofErr w:type="gramEnd"/>
        <w:r w:rsidR="00FF1B1E">
          <w:t xml:space="preserve"> and </w:t>
        </w:r>
        <w:r w:rsidR="00FF1B1E" w:rsidRPr="00F323B7">
          <w:t>allows us to track our changing position dynamically over space and time.</w:t>
        </w:r>
      </w:moveTo>
      <w:moveToRangeEnd w:id="11"/>
      <w:ins w:id="14" w:author="John Butler" w:date="2019-06-05T16:34:00Z">
        <w:r w:rsidR="00FF1B1E">
          <w:t xml:space="preserve"> </w:t>
        </w:r>
        <w:commentRangeEnd w:id="12"/>
        <w:r w:rsidR="00FF1B1E">
          <w:rPr>
            <w:rStyle w:val="CommentReference"/>
          </w:rPr>
          <w:commentReference w:id="12"/>
        </w:r>
      </w:ins>
      <w:r w:rsidR="001C5D79" w:rsidRPr="005942EF">
        <w:t>Now try lifting one foot</w:t>
      </w:r>
      <w:r w:rsidR="005304E1" w:rsidRPr="005942EF">
        <w:t xml:space="preserve"> off the floor</w:t>
      </w:r>
      <w:r w:rsidR="001C5D79" w:rsidRPr="005942EF">
        <w:t>. I</w:t>
      </w:r>
      <w:r w:rsidRPr="005942EF">
        <w:t>nformati</w:t>
      </w:r>
      <w:r w:rsidR="001C5D79" w:rsidRPr="005942EF">
        <w:t xml:space="preserve">on coming from </w:t>
      </w:r>
      <w:r w:rsidR="000F7FF3" w:rsidRPr="005942EF">
        <w:t xml:space="preserve">the </w:t>
      </w:r>
      <w:r w:rsidR="005304E1" w:rsidRPr="005942EF">
        <w:t xml:space="preserve">sensors in </w:t>
      </w:r>
      <w:r w:rsidR="001C5D79" w:rsidRPr="005942EF">
        <w:t xml:space="preserve">your feet </w:t>
      </w:r>
      <w:r w:rsidR="005304E1" w:rsidRPr="005942EF">
        <w:t>(</w:t>
      </w:r>
      <w:r w:rsidR="005304E1" w:rsidRPr="005942EF">
        <w:rPr>
          <w:b/>
        </w:rPr>
        <w:t>tactile</w:t>
      </w:r>
      <w:r w:rsidR="005304E1" w:rsidRPr="005942EF">
        <w:t xml:space="preserve"> inputs) </w:t>
      </w:r>
      <w:r w:rsidR="001C5D79" w:rsidRPr="005942EF">
        <w:t>tells</w:t>
      </w:r>
      <w:r w:rsidRPr="005942EF">
        <w:t xml:space="preserve"> you if the ground is flat</w:t>
      </w:r>
      <w:r w:rsidR="005304E1" w:rsidRPr="005942EF">
        <w:t>,</w:t>
      </w:r>
      <w:r w:rsidR="001C5D79" w:rsidRPr="005942EF">
        <w:t xml:space="preserve"> and your muscles and joints provide information about </w:t>
      </w:r>
      <w:r w:rsidR="00D31F5C" w:rsidRPr="005942EF">
        <w:t xml:space="preserve">where </w:t>
      </w:r>
      <w:r w:rsidR="001C5D79" w:rsidRPr="005942EF">
        <w:t>your body</w:t>
      </w:r>
      <w:r w:rsidR="00D31F5C" w:rsidRPr="005942EF">
        <w:t xml:space="preserve"> parts are</w:t>
      </w:r>
      <w:r w:rsidR="001C5D79" w:rsidRPr="005942EF">
        <w:t xml:space="preserve"> in space</w:t>
      </w:r>
      <w:r w:rsidR="00D31F5C" w:rsidRPr="005942EF">
        <w:t xml:space="preserve"> and relative to each other</w:t>
      </w:r>
      <w:r w:rsidR="001C5D79" w:rsidRPr="005942EF">
        <w:t xml:space="preserve">; these inputs are referred to as your </w:t>
      </w:r>
      <w:r w:rsidR="001C5D79" w:rsidRPr="005942EF">
        <w:rPr>
          <w:b/>
        </w:rPr>
        <w:t>proprioceptive system</w:t>
      </w:r>
      <w:r w:rsidR="001C5D79" w:rsidRPr="005942EF">
        <w:t xml:space="preserve">. Now stand on something soft. This will further challenge your proprioceptive system, but may also generate more head accelerations. Our </w:t>
      </w:r>
      <w:r w:rsidR="001C5D79" w:rsidRPr="005942EF">
        <w:rPr>
          <w:b/>
        </w:rPr>
        <w:t>vestibular system</w:t>
      </w:r>
      <w:r w:rsidR="001C5D79" w:rsidRPr="005942EF">
        <w:t xml:space="preserve"> is located in our inner ear and </w:t>
      </w:r>
      <w:r w:rsidR="00D31F5C" w:rsidRPr="005942EF">
        <w:t xml:space="preserve">it </w:t>
      </w:r>
      <w:r w:rsidR="001C5D79" w:rsidRPr="005942EF">
        <w:t xml:space="preserve">is our brain’s </w:t>
      </w:r>
      <w:r w:rsidR="00D31F5C" w:rsidRPr="005942EF">
        <w:t xml:space="preserve">internal </w:t>
      </w:r>
      <w:r w:rsidR="001C5D79" w:rsidRPr="005942EF">
        <w:t xml:space="preserve">“acceleration detector”; the otolith organs detect </w:t>
      </w:r>
      <w:r w:rsidR="000F7FF3" w:rsidRPr="005942EF">
        <w:t xml:space="preserve">accelerations </w:t>
      </w:r>
      <w:r w:rsidR="001C5D79" w:rsidRPr="005942EF">
        <w:t xml:space="preserve">when </w:t>
      </w:r>
      <w:r w:rsidR="00D31F5C" w:rsidRPr="005942EF">
        <w:t xml:space="preserve">we move straight (up/down, forward/backward, side to </w:t>
      </w:r>
      <w:r w:rsidR="001C5D79" w:rsidRPr="005942EF">
        <w:t xml:space="preserve">side) and the semicircular canals detect </w:t>
      </w:r>
      <w:r w:rsidR="000F7FF3" w:rsidRPr="005942EF">
        <w:t xml:space="preserve">accelerations </w:t>
      </w:r>
      <w:r w:rsidR="001C5D79" w:rsidRPr="005942EF">
        <w:t>when we rotate</w:t>
      </w:r>
      <w:r w:rsidR="00496347" w:rsidRPr="005942EF">
        <w:t>/turn</w:t>
      </w:r>
      <w:r w:rsidR="001C5D79" w:rsidRPr="005942EF">
        <w:t xml:space="preserve"> (</w:t>
      </w:r>
      <w:r w:rsidR="00496347" w:rsidRPr="005942EF">
        <w:t xml:space="preserve">e.g. </w:t>
      </w:r>
      <w:r w:rsidR="000F7FF3" w:rsidRPr="005942EF">
        <w:t>nod your head up/down, or turn your head right/left</w:t>
      </w:r>
      <w:r w:rsidR="001C5D79" w:rsidRPr="005942EF">
        <w:t xml:space="preserve">). </w:t>
      </w:r>
      <w:r w:rsidR="00712710">
        <w:t xml:space="preserve">Next, try wearing noise-cancelling headphones or ear plugs. </w:t>
      </w:r>
      <w:moveFromRangeStart w:id="15" w:author="John Butler" w:date="2019-06-05T16:34:00Z" w:name="move10644891"/>
      <w:moveFrom w:id="16" w:author="John Butler" w:date="2019-06-05T16:34:00Z">
        <w:r w:rsidR="00712710" w:rsidDel="00FF1B1E">
          <w:t xml:space="preserve">Our </w:t>
        </w:r>
        <w:r w:rsidR="00712710" w:rsidRPr="00712710" w:rsidDel="00FF1B1E">
          <w:rPr>
            <w:b/>
          </w:rPr>
          <w:t>auditory system</w:t>
        </w:r>
        <w:r w:rsidR="00712710" w:rsidDel="00FF1B1E">
          <w:t xml:space="preserve"> </w:t>
        </w:r>
        <w:r w:rsidR="00F323B7" w:rsidDel="00FF1B1E">
          <w:t xml:space="preserve">(hearing) </w:t>
        </w:r>
        <w:r w:rsidR="00F323B7" w:rsidRPr="00F323B7" w:rsidDel="00FF1B1E">
          <w:t>helps us know where we are relative to important events and ob</w:t>
        </w:r>
        <w:r w:rsidR="00F323B7" w:rsidDel="00FF1B1E">
          <w:t xml:space="preserve">jects in our environment (especially those that we cannot see) and </w:t>
        </w:r>
        <w:r w:rsidR="00F323B7" w:rsidRPr="00F323B7" w:rsidDel="00FF1B1E">
          <w:t>allows us to track our changing position dynamically over space and time.</w:t>
        </w:r>
        <w:r w:rsidR="00712710" w:rsidDel="00FF1B1E">
          <w:t xml:space="preserve"> </w:t>
        </w:r>
      </w:moveFrom>
      <w:moveFromRangeEnd w:id="15"/>
      <w:r w:rsidR="00D31F5C" w:rsidRPr="005942EF">
        <w:t>Have you fallen over yet? Hopefully not, because o</w:t>
      </w:r>
      <w:r w:rsidR="001C5D79" w:rsidRPr="005942EF">
        <w:t>nce your brain d</w:t>
      </w:r>
      <w:r w:rsidR="00F323B7">
        <w:t>etects that you are off-balance</w:t>
      </w:r>
      <w:r w:rsidR="001C5D79" w:rsidRPr="005942EF">
        <w:t xml:space="preserve"> using information from all of these different sensory inputs, you can generate motor commands to adjust your body to avoid falling.</w:t>
      </w:r>
    </w:p>
    <w:p w14:paraId="29CB091B" w14:textId="77777777" w:rsidR="00780750" w:rsidRPr="005942EF" w:rsidRDefault="00780750" w:rsidP="00780750"/>
    <w:p w14:paraId="5F953121" w14:textId="64A7AC5A" w:rsidR="00D31F5C" w:rsidRPr="005942EF" w:rsidRDefault="00D31F5C" w:rsidP="00D31F5C">
      <w:r w:rsidRPr="005942EF">
        <w:t xml:space="preserve">Another example of why </w:t>
      </w:r>
      <w:r w:rsidR="000F7FF3" w:rsidRPr="005942EF">
        <w:t>it i</w:t>
      </w:r>
      <w:r w:rsidRPr="005942EF">
        <w:t xml:space="preserve">s important to coordinate our </w:t>
      </w:r>
      <w:r w:rsidR="00496347" w:rsidRPr="005942EF">
        <w:t xml:space="preserve">sensory signals </w:t>
      </w:r>
      <w:r w:rsidRPr="005942EF">
        <w:t xml:space="preserve">is </w:t>
      </w:r>
      <w:r w:rsidR="00496347" w:rsidRPr="005942EF">
        <w:t xml:space="preserve">to </w:t>
      </w:r>
      <w:r w:rsidRPr="005942EF">
        <w:t xml:space="preserve">keep </w:t>
      </w:r>
      <w:r w:rsidR="00496347" w:rsidRPr="005942EF">
        <w:t>the</w:t>
      </w:r>
      <w:r w:rsidR="000F7FF3" w:rsidRPr="005942EF">
        <w:t xml:space="preserve"> perception of our external world</w:t>
      </w:r>
      <w:r w:rsidRPr="005942EF">
        <w:t xml:space="preserve"> stable</w:t>
      </w:r>
      <w:r w:rsidR="000F7FF3" w:rsidRPr="005942EF">
        <w:t xml:space="preserve"> and not jittery</w:t>
      </w:r>
      <w:r w:rsidR="00496347" w:rsidRPr="005942EF">
        <w:t xml:space="preserve"> or blurry</w:t>
      </w:r>
      <w:r w:rsidRPr="005942EF">
        <w:t xml:space="preserve">. </w:t>
      </w:r>
      <w:bookmarkStart w:id="17" w:name="_xq16krudgdj" w:colFirst="0" w:colLast="0"/>
      <w:bookmarkEnd w:id="17"/>
      <w:r w:rsidR="000F7FF3" w:rsidRPr="005942EF">
        <w:t>For instance, a</w:t>
      </w:r>
      <w:r w:rsidR="00FE1E95" w:rsidRPr="005942EF">
        <w:t xml:space="preserve">s you turn your </w:t>
      </w:r>
      <w:r w:rsidR="00FE1E95" w:rsidRPr="005942EF">
        <w:lastRenderedPageBreak/>
        <w:t>head left and right the signal</w:t>
      </w:r>
      <w:r w:rsidR="00496347" w:rsidRPr="005942EF">
        <w:t>s</w:t>
      </w:r>
      <w:r w:rsidR="00FE1E95" w:rsidRPr="005942EF">
        <w:t xml:space="preserve"> from the vestibular system </w:t>
      </w:r>
      <w:r w:rsidR="00496347" w:rsidRPr="005942EF">
        <w:t>are</w:t>
      </w:r>
      <w:r w:rsidR="00FE1E95" w:rsidRPr="005942EF">
        <w:t xml:space="preserve"> processed in milliseconds and tell your eyes to move </w:t>
      </w:r>
      <w:r w:rsidR="00496347" w:rsidRPr="005942EF">
        <w:t>in the opposite direction</w:t>
      </w:r>
      <w:r w:rsidR="00FE1E95" w:rsidRPr="005942EF">
        <w:t xml:space="preserve">, this known as the </w:t>
      </w:r>
      <w:r w:rsidR="00FE1E95" w:rsidRPr="005942EF">
        <w:rPr>
          <w:b/>
        </w:rPr>
        <w:t>vestibular-ocular reflex</w:t>
      </w:r>
      <w:r w:rsidR="00FE1E95" w:rsidRPr="005942EF">
        <w:t xml:space="preserve">. This is </w:t>
      </w:r>
      <w:r w:rsidR="00045EDB" w:rsidRPr="005942EF">
        <w:t xml:space="preserve">how </w:t>
      </w:r>
      <w:r w:rsidR="00FE1E95" w:rsidRPr="005942EF">
        <w:t xml:space="preserve">you can keep a stable image on your eye even if your head is bobbing up and down while you walk or run. </w:t>
      </w:r>
      <w:r w:rsidR="000F7FF3" w:rsidRPr="005942EF">
        <w:t xml:space="preserve">For example, when you are playing soccer and </w:t>
      </w:r>
      <w:r w:rsidR="00FE1E95" w:rsidRPr="005942EF">
        <w:t xml:space="preserve">you are running after the ball, the </w:t>
      </w:r>
      <w:r w:rsidR="000F7FF3" w:rsidRPr="005942EF">
        <w:t>vestibular inputs</w:t>
      </w:r>
      <w:r w:rsidR="00FE1E95" w:rsidRPr="005942EF">
        <w:t xml:space="preserve"> help keep your eye </w:t>
      </w:r>
      <w:r w:rsidR="000F7FF3" w:rsidRPr="005942EF">
        <w:t xml:space="preserve">stable </w:t>
      </w:r>
      <w:r w:rsidR="00FE1E95" w:rsidRPr="005942EF">
        <w:t>on the ball while your head bobs up and down</w:t>
      </w:r>
      <w:r w:rsidR="00496347" w:rsidRPr="005942EF">
        <w:t>,</w:t>
      </w:r>
      <w:r w:rsidR="000F7FF3" w:rsidRPr="005942EF">
        <w:t xml:space="preserve"> without the image of the ball </w:t>
      </w:r>
      <w:r w:rsidR="00496347" w:rsidRPr="005942EF">
        <w:t>becoming blurry</w:t>
      </w:r>
      <w:r w:rsidR="003112DE" w:rsidRPr="005942EF">
        <w:t>…. GOAL!</w:t>
      </w:r>
    </w:p>
    <w:p w14:paraId="798AB0CD" w14:textId="77777777" w:rsidR="000F7FF3" w:rsidRPr="005942EF" w:rsidRDefault="000F7FF3" w:rsidP="00D31F5C"/>
    <w:p w14:paraId="58ADA54D" w14:textId="5927ED1E" w:rsidR="00E00153" w:rsidRPr="005942EF" w:rsidRDefault="000F7FF3">
      <w:r w:rsidRPr="005942EF">
        <w:t xml:space="preserve">Even though our sensory systems typically work </w:t>
      </w:r>
      <w:r w:rsidR="00496347" w:rsidRPr="005942EF">
        <w:t xml:space="preserve">all </w:t>
      </w:r>
      <w:r w:rsidRPr="005942EF">
        <w:t xml:space="preserve">together to support our </w:t>
      </w:r>
      <w:commentRangeStart w:id="18"/>
      <w:r w:rsidRPr="005942EF">
        <w:t>perceptions and behaviours</w:t>
      </w:r>
      <w:ins w:id="19" w:author="John Butler" w:date="2019-06-05T16:35:00Z">
        <w:r w:rsidR="00FF1B1E">
          <w:t xml:space="preserve"> </w:t>
        </w:r>
        <w:commentRangeEnd w:id="18"/>
        <w:r w:rsidR="00FF1B1E">
          <w:rPr>
            <w:rStyle w:val="CommentReference"/>
          </w:rPr>
          <w:commentReference w:id="18"/>
        </w:r>
        <w:r w:rsidR="00FF1B1E">
          <w:t>of movement</w:t>
        </w:r>
      </w:ins>
      <w:r w:rsidRPr="005942EF">
        <w:t xml:space="preserve">, sometimes certain sensory inputs are more reliable than </w:t>
      </w:r>
      <w:proofErr w:type="gramStart"/>
      <w:r w:rsidRPr="005942EF">
        <w:t>others</w:t>
      </w:r>
      <w:proofErr w:type="gramEnd"/>
      <w:r w:rsidRPr="005942EF">
        <w:t xml:space="preserve">. For instance, at nighttime, or when it is foggy out, visual information </w:t>
      </w:r>
      <w:r w:rsidR="00496347" w:rsidRPr="005942EF">
        <w:t>is</w:t>
      </w:r>
      <w:r w:rsidRPr="005942EF">
        <w:t xml:space="preserve"> less reliable, and therefore the brain relies more </w:t>
      </w:r>
      <w:r w:rsidR="003112DE" w:rsidRPr="005942EF">
        <w:t xml:space="preserve">heavily </w:t>
      </w:r>
      <w:r w:rsidRPr="005942EF">
        <w:t>on other sensory inputs. The brain weights sensory information dynamically and instantaneously</w:t>
      </w:r>
      <w:r w:rsidR="00C01222" w:rsidRPr="005942EF">
        <w:t xml:space="preserve">. </w:t>
      </w:r>
      <w:r w:rsidR="00496347" w:rsidRPr="005942EF">
        <w:t>A</w:t>
      </w:r>
      <w:r w:rsidR="00C01222" w:rsidRPr="005942EF">
        <w:t xml:space="preserve"> focus</w:t>
      </w:r>
      <w:r w:rsidR="00496347" w:rsidRPr="005942EF">
        <w:t xml:space="preserve"> of recent research studies has been to </w:t>
      </w:r>
      <w:r w:rsidR="00C01222" w:rsidRPr="005942EF">
        <w:t>understand</w:t>
      </w:r>
      <w:r w:rsidR="00D31F5C" w:rsidRPr="005942EF">
        <w:t xml:space="preserve"> </w:t>
      </w:r>
      <w:r w:rsidR="00C01222" w:rsidRPr="005942EF">
        <w:t>the extent to which</w:t>
      </w:r>
      <w:r w:rsidR="00D31F5C" w:rsidRPr="005942EF">
        <w:t xml:space="preserve"> visual, proprioception</w:t>
      </w:r>
      <w:r w:rsidR="00C01222" w:rsidRPr="005942EF">
        <w:t>, audit</w:t>
      </w:r>
      <w:r w:rsidR="00496347" w:rsidRPr="005942EF">
        <w:t>ion</w:t>
      </w:r>
      <w:r w:rsidR="00C01222" w:rsidRPr="005942EF">
        <w:t>,</w:t>
      </w:r>
      <w:r w:rsidR="00D31F5C" w:rsidRPr="005942EF">
        <w:t xml:space="preserve"> and vestibular information </w:t>
      </w:r>
      <w:r w:rsidR="00496347" w:rsidRPr="005942EF">
        <w:t xml:space="preserve">each </w:t>
      </w:r>
      <w:r w:rsidR="00D31F5C" w:rsidRPr="005942EF">
        <w:t xml:space="preserve">contribute to self-motion </w:t>
      </w:r>
      <w:r w:rsidR="00C01222" w:rsidRPr="005942EF">
        <w:t>perception</w:t>
      </w:r>
      <w:ins w:id="20" w:author="John Butler" w:date="2019-06-05T16:36:00Z">
        <w:r w:rsidR="00FF1B1E">
          <w:t xml:space="preserve"> [1]</w:t>
        </w:r>
      </w:ins>
      <w:r w:rsidR="00496347" w:rsidRPr="005942EF">
        <w:t xml:space="preserve">. </w:t>
      </w:r>
      <w:commentRangeStart w:id="21"/>
      <w:r w:rsidR="00496347" w:rsidRPr="00FF1B1E">
        <w:rPr>
          <w:highlight w:val="yellow"/>
          <w:rPrChange w:id="22" w:author="John Butler" w:date="2019-06-05T16:38:00Z">
            <w:rPr/>
          </w:rPrChange>
        </w:rPr>
        <w:t>Also, researchers want to know how sensory contributions to self-motion perception</w:t>
      </w:r>
      <w:r w:rsidR="00C01222" w:rsidRPr="00FF1B1E">
        <w:rPr>
          <w:highlight w:val="yellow"/>
          <w:rPrChange w:id="23" w:author="John Butler" w:date="2019-06-05T16:38:00Z">
            <w:rPr/>
          </w:rPrChange>
        </w:rPr>
        <w:t xml:space="preserve"> change depending on the task</w:t>
      </w:r>
      <w:r w:rsidR="00496347" w:rsidRPr="00FF1B1E">
        <w:rPr>
          <w:highlight w:val="yellow"/>
          <w:rPrChange w:id="24" w:author="John Butler" w:date="2019-06-05T16:38:00Z">
            <w:rPr/>
          </w:rPrChange>
        </w:rPr>
        <w:t xml:space="preserve"> at hand</w:t>
      </w:r>
      <w:r w:rsidR="00C01222" w:rsidRPr="00FF1B1E">
        <w:rPr>
          <w:highlight w:val="yellow"/>
          <w:rPrChange w:id="25" w:author="John Butler" w:date="2019-06-05T16:38:00Z">
            <w:rPr/>
          </w:rPrChange>
        </w:rPr>
        <w:t>, the environmental conditions, and on the</w:t>
      </w:r>
      <w:r w:rsidR="003112DE" w:rsidRPr="00FF1B1E">
        <w:rPr>
          <w:highlight w:val="yellow"/>
          <w:rPrChange w:id="26" w:author="John Butler" w:date="2019-06-05T16:38:00Z">
            <w:rPr/>
          </w:rPrChange>
        </w:rPr>
        <w:t xml:space="preserve"> characteristics of</w:t>
      </w:r>
      <w:r w:rsidR="00C01222" w:rsidRPr="00FF1B1E">
        <w:rPr>
          <w:highlight w:val="yellow"/>
          <w:rPrChange w:id="27" w:author="John Butler" w:date="2019-06-05T16:38:00Z">
            <w:rPr/>
          </w:rPrChange>
        </w:rPr>
        <w:t xml:space="preserve"> person themselves</w:t>
      </w:r>
      <w:r w:rsidR="003112DE" w:rsidRPr="00FF1B1E">
        <w:rPr>
          <w:highlight w:val="yellow"/>
          <w:rPrChange w:id="28" w:author="John Butler" w:date="2019-06-05T16:38:00Z">
            <w:rPr/>
          </w:rPrChange>
        </w:rPr>
        <w:t xml:space="preserve"> (e.g. age)</w:t>
      </w:r>
      <w:r w:rsidR="00C01222" w:rsidRPr="00FF1B1E">
        <w:rPr>
          <w:highlight w:val="yellow"/>
          <w:rPrChange w:id="29" w:author="John Butler" w:date="2019-06-05T16:38:00Z">
            <w:rPr/>
          </w:rPrChange>
        </w:rPr>
        <w:t>.</w:t>
      </w:r>
      <w:r w:rsidR="00C01222" w:rsidRPr="005942EF">
        <w:t xml:space="preserve"> </w:t>
      </w:r>
      <w:commentRangeEnd w:id="21"/>
      <w:r w:rsidR="00FF1B1E">
        <w:rPr>
          <w:rStyle w:val="CommentReference"/>
        </w:rPr>
        <w:commentReference w:id="21"/>
      </w:r>
      <w:r w:rsidR="00D31F5C" w:rsidRPr="005942EF">
        <w:t xml:space="preserve">In the next section, we will discuss </w:t>
      </w:r>
      <w:r w:rsidR="00C01222" w:rsidRPr="005942EF">
        <w:t xml:space="preserve">experimental strategies that </w:t>
      </w:r>
      <w:proofErr w:type="gramStart"/>
      <w:r w:rsidR="00C01222" w:rsidRPr="005942EF">
        <w:t>have been used</w:t>
      </w:r>
      <w:proofErr w:type="gramEnd"/>
      <w:r w:rsidR="00C01222" w:rsidRPr="005942EF">
        <w:t xml:space="preserve"> to quantify</w:t>
      </w:r>
      <w:r w:rsidR="00496347" w:rsidRPr="005942EF">
        <w:t xml:space="preserve"> the different</w:t>
      </w:r>
      <w:r w:rsidR="00C01222" w:rsidRPr="005942EF">
        <w:t xml:space="preserve"> sensory contributions to self-motion perception</w:t>
      </w:r>
      <w:r w:rsidR="00D31F5C" w:rsidRPr="005942EF">
        <w:t xml:space="preserve">. </w:t>
      </w:r>
    </w:p>
    <w:p w14:paraId="18AB6C7E" w14:textId="217D126E" w:rsidR="00E00153" w:rsidRPr="005942EF" w:rsidRDefault="00623405">
      <w:pPr>
        <w:pStyle w:val="Heading2"/>
      </w:pPr>
      <w:bookmarkStart w:id="30" w:name="_dw1aadpc42qt" w:colFirst="0" w:colLast="0"/>
      <w:bookmarkEnd w:id="30"/>
      <w:r w:rsidRPr="005942EF">
        <w:t xml:space="preserve">Self-motion </w:t>
      </w:r>
      <w:r w:rsidR="00496347" w:rsidRPr="005942EF">
        <w:t>e</w:t>
      </w:r>
      <w:r w:rsidR="00FE1E95" w:rsidRPr="005942EF">
        <w:t>xperiments</w:t>
      </w:r>
    </w:p>
    <w:p w14:paraId="370E4745" w14:textId="2B8FDF5A" w:rsidR="00496347" w:rsidRPr="005942EF" w:rsidRDefault="00623405">
      <w:bookmarkStart w:id="31" w:name="_kt0aw6a4isc4" w:colFirst="0" w:colLast="0"/>
      <w:bookmarkStart w:id="32" w:name="_dyo44vd12k7w" w:colFirst="0" w:colLast="0"/>
      <w:bookmarkEnd w:id="31"/>
      <w:bookmarkEnd w:id="32"/>
      <w:r w:rsidRPr="005942EF">
        <w:t xml:space="preserve">In order to understand how each sensory input contributes to self-motion perception, it is very helpful to systematically remove </w:t>
      </w:r>
      <w:r w:rsidR="003112DE" w:rsidRPr="005942EF">
        <w:t xml:space="preserve">the brain’s </w:t>
      </w:r>
      <w:r w:rsidRPr="005942EF">
        <w:t xml:space="preserve">access to individual sensory inputs (e.g. remove vision through blindfolding) and evaluate the effects on behaviour. </w:t>
      </w:r>
      <w:r w:rsidR="00CC1219" w:rsidRPr="005942EF">
        <w:t xml:space="preserve">For example, how does blocking vision affect our ability to judge our distance travelled, our movement speed, or our heading direction?  The answer is that we can actually still perform pretty well! </w:t>
      </w:r>
      <w:r w:rsidRPr="005942EF">
        <w:t xml:space="preserve">But if we also want to know how each input is contributing when </w:t>
      </w:r>
      <w:r w:rsidR="00496347" w:rsidRPr="005942EF">
        <w:t>all inputs</w:t>
      </w:r>
      <w:r w:rsidRPr="005942EF">
        <w:t xml:space="preserve"> are available (as is typically the case during most every day interactions) it becomes more difficult to manipulate each input independently. Modern Virtual Reality </w:t>
      </w:r>
      <w:r w:rsidR="00496347" w:rsidRPr="005942EF">
        <w:t xml:space="preserve">(VR) </w:t>
      </w:r>
      <w:r w:rsidRPr="005942EF">
        <w:t>technologies have made this challenge easier</w:t>
      </w:r>
      <w:ins w:id="33" w:author="John Butler" w:date="2019-06-05T16:36:00Z">
        <w:r w:rsidR="00FF1B1E">
          <w:t xml:space="preserve"> [2]</w:t>
        </w:r>
      </w:ins>
      <w:r w:rsidRPr="005942EF">
        <w:t xml:space="preserve">. </w:t>
      </w:r>
    </w:p>
    <w:p w14:paraId="1FFE14BC" w14:textId="77777777" w:rsidR="00496347" w:rsidRPr="005942EF" w:rsidRDefault="00496347"/>
    <w:p w14:paraId="3D093E2E" w14:textId="50BAA713" w:rsidR="003112DE" w:rsidRPr="005942EF" w:rsidRDefault="00CC1219">
      <w:r w:rsidRPr="005942EF">
        <w:t xml:space="preserve">Using VR </w:t>
      </w:r>
      <w:commentRangeStart w:id="34"/>
      <w:r w:rsidR="00FE1E95" w:rsidRPr="005942EF">
        <w:t>John</w:t>
      </w:r>
      <w:r w:rsidR="00F323B7">
        <w:t>ny</w:t>
      </w:r>
      <w:r w:rsidR="00FE1E95" w:rsidRPr="005942EF">
        <w:t xml:space="preserve"> and Jenn</w:t>
      </w:r>
      <w:r w:rsidR="003112DE" w:rsidRPr="005942EF">
        <w:t>y</w:t>
      </w:r>
      <w:r w:rsidR="00FE1E95" w:rsidRPr="005942EF">
        <w:t xml:space="preserve"> </w:t>
      </w:r>
      <w:commentRangeEnd w:id="34"/>
      <w:r w:rsidRPr="005942EF">
        <w:rPr>
          <w:rStyle w:val="CommentReference"/>
        </w:rPr>
        <w:commentReference w:id="34"/>
      </w:r>
      <w:r w:rsidR="00FE1E95" w:rsidRPr="005942EF">
        <w:t>investigated the contribution</w:t>
      </w:r>
      <w:r w:rsidRPr="005942EF">
        <w:t>s</w:t>
      </w:r>
      <w:r w:rsidR="00FE1E95" w:rsidRPr="005942EF">
        <w:t xml:space="preserve"> of visual and vestibular information for </w:t>
      </w:r>
      <w:r w:rsidRPr="005942EF">
        <w:t xml:space="preserve">judging </w:t>
      </w:r>
      <w:r w:rsidR="00FE1E95" w:rsidRPr="005942EF">
        <w:rPr>
          <w:b/>
        </w:rPr>
        <w:t xml:space="preserve">heading </w:t>
      </w:r>
      <w:r w:rsidR="00FE1E95" w:rsidRPr="005942EF">
        <w:t>direction</w:t>
      </w:r>
      <w:r w:rsidR="008B77E0" w:rsidRPr="005942EF">
        <w:t xml:space="preserve"> (Figure 2A)</w:t>
      </w:r>
      <w:r w:rsidR="003112DE" w:rsidRPr="005942EF">
        <w:t>; in other words, knowing which way you are going</w:t>
      </w:r>
      <w:r w:rsidR="00FE1E95" w:rsidRPr="005942EF">
        <w:t xml:space="preserve">. </w:t>
      </w:r>
      <w:r w:rsidRPr="005942EF">
        <w:t>Specifically, p</w:t>
      </w:r>
      <w:r w:rsidR="00FE1E95" w:rsidRPr="005942EF">
        <w:t xml:space="preserve">articipants were seated on a motion platform which moved them forward </w:t>
      </w:r>
      <w:r w:rsidR="003112DE" w:rsidRPr="005942EF">
        <w:t>towards the</w:t>
      </w:r>
      <w:r w:rsidR="00FE1E95" w:rsidRPr="005942EF">
        <w:t xml:space="preserve"> left</w:t>
      </w:r>
      <w:r w:rsidR="003112DE" w:rsidRPr="005942EF">
        <w:t>,</w:t>
      </w:r>
      <w:r w:rsidR="00FE1E95" w:rsidRPr="005942EF">
        <w:t xml:space="preserve"> or forward </w:t>
      </w:r>
      <w:r w:rsidR="003112DE" w:rsidRPr="005942EF">
        <w:t>towards</w:t>
      </w:r>
      <w:r w:rsidR="00FE1E95" w:rsidRPr="005942EF">
        <w:t xml:space="preserve"> the right [3], at very precise angles. </w:t>
      </w:r>
      <w:r w:rsidRPr="005942EF">
        <w:t xml:space="preserve">They </w:t>
      </w:r>
      <w:r w:rsidR="003112DE" w:rsidRPr="005942EF">
        <w:t>were also wearing VR goggles (</w:t>
      </w:r>
      <w:r w:rsidRPr="005942EF">
        <w:t xml:space="preserve">head-mounted display), which made it look like they were </w:t>
      </w:r>
      <w:r w:rsidR="003112DE" w:rsidRPr="005942EF">
        <w:t xml:space="preserve">in space, </w:t>
      </w:r>
      <w:r w:rsidRPr="005942EF">
        <w:t xml:space="preserve">flying </w:t>
      </w:r>
      <w:r w:rsidR="003112DE" w:rsidRPr="005942EF">
        <w:t>through a cloud of star</w:t>
      </w:r>
      <w:r w:rsidRPr="005942EF">
        <w:t xml:space="preserve">s in leftward and rightward directions. </w:t>
      </w:r>
      <w:r w:rsidR="003112DE" w:rsidRPr="005942EF">
        <w:t>The task for participants was very basic, they</w:t>
      </w:r>
      <w:r w:rsidR="00FE1E95" w:rsidRPr="005942EF">
        <w:t xml:space="preserve"> were asked to </w:t>
      </w:r>
      <w:r w:rsidRPr="005942EF">
        <w:t>judge</w:t>
      </w:r>
      <w:r w:rsidR="00FE1E95" w:rsidRPr="005942EF">
        <w:t xml:space="preserve"> </w:t>
      </w:r>
      <w:commentRangeStart w:id="35"/>
      <w:r w:rsidRPr="005942EF">
        <w:t>whether</w:t>
      </w:r>
      <w:commentRangeEnd w:id="35"/>
      <w:r w:rsidRPr="005942EF">
        <w:rPr>
          <w:rStyle w:val="CommentReference"/>
        </w:rPr>
        <w:commentReference w:id="35"/>
      </w:r>
      <w:r w:rsidRPr="005942EF">
        <w:t xml:space="preserve"> the</w:t>
      </w:r>
      <w:r w:rsidR="003112DE" w:rsidRPr="005942EF">
        <w:t>y</w:t>
      </w:r>
      <w:r w:rsidRPr="005942EF">
        <w:t xml:space="preserve"> perceived themselves to have</w:t>
      </w:r>
      <w:r w:rsidR="00FE1E95" w:rsidRPr="005942EF">
        <w:t xml:space="preserve"> move</w:t>
      </w:r>
      <w:r w:rsidRPr="005942EF">
        <w:t>d to the left or to the right</w:t>
      </w:r>
      <w:r w:rsidR="00FE1E95" w:rsidRPr="005942EF">
        <w:t xml:space="preserve">. </w:t>
      </w:r>
      <w:r w:rsidR="003112DE" w:rsidRPr="005942EF">
        <w:t xml:space="preserve">Sometimes the angles moved were very large and obvious, and sometimes they were very small and difficult to distinguish left from right. We were interested in knowing the smallest possible angle that participants could distinguish and also how precisely participants could make these judgements across all angles. </w:t>
      </w:r>
    </w:p>
    <w:p w14:paraId="61A63A17" w14:textId="77777777" w:rsidR="003112DE" w:rsidRPr="005942EF" w:rsidRDefault="003112DE"/>
    <w:p w14:paraId="52D2A96F" w14:textId="7C874A57" w:rsidR="00CC1219" w:rsidRPr="005942EF" w:rsidRDefault="00FE1E95">
      <w:r w:rsidRPr="005942EF">
        <w:t xml:space="preserve">The experiment was performed with vision only, with motion only </w:t>
      </w:r>
      <w:r w:rsidR="00CC1219" w:rsidRPr="005942EF">
        <w:t xml:space="preserve">(i.e. vestibular), </w:t>
      </w:r>
      <w:r w:rsidRPr="005942EF">
        <w:t xml:space="preserve">and with both vision and motion </w:t>
      </w:r>
      <w:r w:rsidR="00CC1219" w:rsidRPr="005942EF">
        <w:t xml:space="preserve">together </w:t>
      </w:r>
      <w:r w:rsidRPr="005942EF">
        <w:t xml:space="preserve">to investigate how well the visual system, the vestibular system and the combination of visual and vestibular </w:t>
      </w:r>
      <w:r w:rsidR="00CC1219" w:rsidRPr="005942EF">
        <w:t xml:space="preserve">systems were able to </w:t>
      </w:r>
      <w:r w:rsidR="003112DE" w:rsidRPr="005942EF">
        <w:t>estimate self-motion</w:t>
      </w:r>
      <w:r w:rsidRPr="005942EF">
        <w:t xml:space="preserve">. The results showed that participants were equally good at the heading task using </w:t>
      </w:r>
      <w:r w:rsidRPr="005942EF">
        <w:lastRenderedPageBreak/>
        <w:t>their visual system or their vestibular system</w:t>
      </w:r>
      <w:r w:rsidR="008B77E0" w:rsidRPr="005942EF">
        <w:t xml:space="preserve">, but that they </w:t>
      </w:r>
      <w:r w:rsidRPr="005942EF">
        <w:t xml:space="preserve">were significantly better when using both systems together. </w:t>
      </w:r>
    </w:p>
    <w:p w14:paraId="7B512EEF" w14:textId="77777777" w:rsidR="00CC1219" w:rsidRPr="005942EF" w:rsidRDefault="00CC1219"/>
    <w:p w14:paraId="63DE151C" w14:textId="74BC1146" w:rsidR="00E00153" w:rsidRPr="005942EF" w:rsidRDefault="008B77E0">
      <w:r w:rsidRPr="005942EF">
        <w:t>I</w:t>
      </w:r>
      <w:r w:rsidR="00CC1219" w:rsidRPr="005942EF">
        <w:t>mportantly, t</w:t>
      </w:r>
      <w:r w:rsidR="00FE1E95" w:rsidRPr="005942EF">
        <w:t xml:space="preserve">o further investigate </w:t>
      </w:r>
      <w:r w:rsidR="00CC1219" w:rsidRPr="005942EF">
        <w:t>whether</w:t>
      </w:r>
      <w:r w:rsidR="00FE1E95" w:rsidRPr="005942EF">
        <w:t xml:space="preserve"> participants relied more </w:t>
      </w:r>
      <w:r w:rsidR="00CC1219" w:rsidRPr="005942EF">
        <w:t xml:space="preserve">on </w:t>
      </w:r>
      <w:r w:rsidR="00FE1E95" w:rsidRPr="005942EF">
        <w:t xml:space="preserve">the visual or vestibular </w:t>
      </w:r>
      <w:r w:rsidR="00CC1219" w:rsidRPr="005942EF">
        <w:t>estimates</w:t>
      </w:r>
      <w:r w:rsidR="00FE1E95" w:rsidRPr="005942EF">
        <w:t xml:space="preserve"> </w:t>
      </w:r>
      <w:r w:rsidRPr="005942EF">
        <w:t xml:space="preserve">when </w:t>
      </w:r>
      <w:r w:rsidRPr="005942EF">
        <w:rPr>
          <w:i/>
        </w:rPr>
        <w:t>both</w:t>
      </w:r>
      <w:r w:rsidRPr="005942EF">
        <w:t xml:space="preserve"> were available, </w:t>
      </w:r>
      <w:r w:rsidR="00FE1E95" w:rsidRPr="005942EF">
        <w:t>we used a</w:t>
      </w:r>
      <w:ins w:id="36" w:author="John Butler" w:date="2019-06-05T16:51:00Z">
        <w:r w:rsidR="00B2175C">
          <w:t xml:space="preserve"> VR</w:t>
        </w:r>
      </w:ins>
      <w:del w:id="37" w:author="John Butler" w:date="2019-06-05T16:51:00Z">
        <w:r w:rsidR="00FE1E95" w:rsidRPr="005942EF" w:rsidDel="00B2175C">
          <w:delText>n</w:delText>
        </w:r>
      </w:del>
      <w:r w:rsidR="00FE1E95" w:rsidRPr="005942EF">
        <w:t xml:space="preserve"> experimental trick</w:t>
      </w:r>
      <w:r w:rsidRPr="005942EF">
        <w:t xml:space="preserve"> </w:t>
      </w:r>
      <w:del w:id="38" w:author="John Butler" w:date="2019-06-05T16:51:00Z">
        <w:r w:rsidRPr="005942EF" w:rsidDel="00B2175C">
          <w:delText>using VR</w:delText>
        </w:r>
        <w:r w:rsidR="003112DE" w:rsidRPr="005942EF" w:rsidDel="00B2175C">
          <w:delText xml:space="preserve"> </w:delText>
        </w:r>
      </w:del>
      <w:bookmarkStart w:id="39" w:name="_GoBack"/>
      <w:bookmarkEnd w:id="39"/>
      <w:r w:rsidR="003112DE" w:rsidRPr="005942EF">
        <w:t>(something very difficult to achieve in the real world)</w:t>
      </w:r>
      <w:r w:rsidR="00FE1E95" w:rsidRPr="005942EF">
        <w:t xml:space="preserve">. </w:t>
      </w:r>
      <w:r w:rsidR="003112DE" w:rsidRPr="005942EF">
        <w:t>Specifically, p</w:t>
      </w:r>
      <w:r w:rsidR="00FE1E95" w:rsidRPr="005942EF">
        <w:t xml:space="preserve">articipants were presented with a visual </w:t>
      </w:r>
      <w:r w:rsidRPr="005942EF">
        <w:t>heading direction</w:t>
      </w:r>
      <w:r w:rsidR="00FE1E95" w:rsidRPr="005942EF">
        <w:t xml:space="preserve"> </w:t>
      </w:r>
      <w:r w:rsidR="003112DE" w:rsidRPr="005942EF">
        <w:t>indicating that</w:t>
      </w:r>
      <w:r w:rsidR="00FE1E95" w:rsidRPr="005942EF">
        <w:t xml:space="preserve"> they were moving 5 degrees to the left</w:t>
      </w:r>
      <w:r w:rsidRPr="005942EF">
        <w:t>, but</w:t>
      </w:r>
      <w:r w:rsidR="00FE1E95" w:rsidRPr="005942EF">
        <w:t xml:space="preserve"> a vestibular </w:t>
      </w:r>
      <w:r w:rsidRPr="005942EF">
        <w:t>heading direction</w:t>
      </w:r>
      <w:r w:rsidR="00FE1E95" w:rsidRPr="005942EF">
        <w:t xml:space="preserve"> </w:t>
      </w:r>
      <w:r w:rsidR="003112DE" w:rsidRPr="005942EF">
        <w:t xml:space="preserve">(motions) </w:t>
      </w:r>
      <w:r w:rsidR="00FE1E95" w:rsidRPr="005942EF">
        <w:t xml:space="preserve">that </w:t>
      </w:r>
      <w:r w:rsidR="003112DE" w:rsidRPr="005942EF">
        <w:t xml:space="preserve">indicated </w:t>
      </w:r>
      <w:r w:rsidR="00FE1E95" w:rsidRPr="005942EF">
        <w:t>they were moving 5 degrees to the right</w:t>
      </w:r>
      <w:r w:rsidRPr="005942EF">
        <w:t>!</w:t>
      </w:r>
      <w:r w:rsidR="00FE1E95" w:rsidRPr="005942EF">
        <w:t xml:space="preserve"> </w:t>
      </w:r>
      <w:r w:rsidRPr="005942EF">
        <w:t>T</w:t>
      </w:r>
      <w:r w:rsidR="00FE1E95" w:rsidRPr="005942EF">
        <w:t xml:space="preserve">his is called </w:t>
      </w:r>
      <w:r w:rsidRPr="005942EF">
        <w:t xml:space="preserve">introducing a </w:t>
      </w:r>
      <w:r w:rsidR="003112DE" w:rsidRPr="005942EF">
        <w:rPr>
          <w:b/>
        </w:rPr>
        <w:t>sensory</w:t>
      </w:r>
      <w:r w:rsidR="00FE1E95" w:rsidRPr="005942EF">
        <w:rPr>
          <w:b/>
        </w:rPr>
        <w:t xml:space="preserve"> conflict</w:t>
      </w:r>
      <w:r w:rsidR="00FE1E95" w:rsidRPr="005942EF">
        <w:t xml:space="preserve"> </w:t>
      </w:r>
      <w:r w:rsidRPr="005942EF">
        <w:t>(</w:t>
      </w:r>
      <w:r w:rsidR="00FE1E95" w:rsidRPr="005942EF">
        <w:t>Figure 2B</w:t>
      </w:r>
      <w:commentRangeStart w:id="40"/>
      <w:r w:rsidRPr="00FF1B1E">
        <w:rPr>
          <w:highlight w:val="yellow"/>
          <w:rPrChange w:id="41" w:author="John Butler" w:date="2019-06-05T16:39:00Z">
            <w:rPr/>
          </w:rPrChange>
        </w:rPr>
        <w:t>), and most participants are not consciously aware that a conflict has been introduced</w:t>
      </w:r>
      <w:r w:rsidR="00FE1E95" w:rsidRPr="005942EF">
        <w:t xml:space="preserve">. </w:t>
      </w:r>
      <w:commentRangeEnd w:id="40"/>
      <w:r w:rsidR="00FF1B1E">
        <w:rPr>
          <w:rStyle w:val="CommentReference"/>
        </w:rPr>
        <w:commentReference w:id="40"/>
      </w:r>
      <w:r w:rsidRPr="005942EF">
        <w:t xml:space="preserve">By analysing </w:t>
      </w:r>
      <w:r w:rsidR="003112DE" w:rsidRPr="005942EF">
        <w:t>participants’</w:t>
      </w:r>
      <w:r w:rsidRPr="005942EF">
        <w:t xml:space="preserve"> responses, we can infer whether they were using visual </w:t>
      </w:r>
      <w:r w:rsidR="003112DE" w:rsidRPr="005942EF">
        <w:t xml:space="preserve">inputs more </w:t>
      </w:r>
      <w:r w:rsidRPr="005942EF">
        <w:t xml:space="preserve">or vestibular inputs more. </w:t>
      </w:r>
      <w:del w:id="42" w:author="John Butler" w:date="2019-06-05T16:40:00Z">
        <w:r w:rsidRPr="005942EF" w:rsidDel="00F079BE">
          <w:delText>For instance, i</w:delText>
        </w:r>
      </w:del>
      <w:ins w:id="43" w:author="John Butler" w:date="2019-06-05T16:40:00Z">
        <w:r w:rsidR="00F079BE">
          <w:t>I</w:t>
        </w:r>
      </w:ins>
      <w:r w:rsidR="00FE1E95" w:rsidRPr="005942EF">
        <w:t xml:space="preserve">f a participant </w:t>
      </w:r>
      <w:r w:rsidRPr="005942EF">
        <w:t>responded</w:t>
      </w:r>
      <w:r w:rsidR="00FE1E95" w:rsidRPr="005942EF">
        <w:t xml:space="preserve"> </w:t>
      </w:r>
      <w:r w:rsidRPr="005942EF">
        <w:t>“</w:t>
      </w:r>
      <w:r w:rsidR="00FE1E95" w:rsidRPr="005942EF">
        <w:t>left</w:t>
      </w:r>
      <w:r w:rsidRPr="005942EF">
        <w:t>”</w:t>
      </w:r>
      <w:r w:rsidR="00FE1E95" w:rsidRPr="005942EF">
        <w:t xml:space="preserve"> more</w:t>
      </w:r>
      <w:r w:rsidR="003112DE" w:rsidRPr="005942EF">
        <w:t xml:space="preserve"> often</w:t>
      </w:r>
      <w:r w:rsidRPr="005942EF">
        <w:t xml:space="preserve">, this </w:t>
      </w:r>
      <w:del w:id="44" w:author="John Butler" w:date="2019-06-05T16:41:00Z">
        <w:r w:rsidR="003112DE" w:rsidRPr="005942EF" w:rsidDel="00F079BE">
          <w:delText xml:space="preserve">suggested </w:delText>
        </w:r>
      </w:del>
      <w:ins w:id="45" w:author="John Butler" w:date="2019-06-05T16:41:00Z">
        <w:r w:rsidR="00F079BE" w:rsidRPr="005942EF">
          <w:t>suggest</w:t>
        </w:r>
        <w:r w:rsidR="00F079BE">
          <w:t>s</w:t>
        </w:r>
        <w:r w:rsidR="00F079BE" w:rsidRPr="005942EF">
          <w:t xml:space="preserve"> </w:t>
        </w:r>
      </w:ins>
      <w:r w:rsidR="003112DE" w:rsidRPr="005942EF">
        <w:t>that</w:t>
      </w:r>
      <w:r w:rsidRPr="005942EF">
        <w:t xml:space="preserve"> they used </w:t>
      </w:r>
      <w:r w:rsidR="00FE1E95" w:rsidRPr="005942EF">
        <w:t>vision more</w:t>
      </w:r>
      <w:ins w:id="46" w:author="John Butler" w:date="2019-06-05T16:41:00Z">
        <w:r w:rsidR="00F079BE">
          <w:t>.</w:t>
        </w:r>
      </w:ins>
      <w:del w:id="47" w:author="John Butler" w:date="2019-06-05T16:41:00Z">
        <w:r w:rsidRPr="005942EF" w:rsidDel="00F079BE">
          <w:delText>,</w:delText>
        </w:r>
      </w:del>
      <w:r w:rsidRPr="005942EF">
        <w:t xml:space="preserve"> </w:t>
      </w:r>
      <w:del w:id="48" w:author="John Butler" w:date="2019-06-05T16:41:00Z">
        <w:r w:rsidRPr="005942EF" w:rsidDel="00F079BE">
          <w:delText xml:space="preserve">but </w:delText>
        </w:r>
      </w:del>
      <w:ins w:id="49" w:author="John Butler" w:date="2019-06-05T16:41:00Z">
        <w:r w:rsidR="00F079BE">
          <w:t xml:space="preserve">On the other </w:t>
        </w:r>
        <w:proofErr w:type="gramStart"/>
        <w:r w:rsidR="00F079BE">
          <w:t>hand</w:t>
        </w:r>
        <w:proofErr w:type="gramEnd"/>
        <w:r w:rsidR="00F079BE">
          <w:t xml:space="preserve"> </w:t>
        </w:r>
      </w:ins>
      <w:r w:rsidRPr="005942EF">
        <w:t>if they responded “r</w:t>
      </w:r>
      <w:r w:rsidR="00FE1E95" w:rsidRPr="005942EF">
        <w:t>ight</w:t>
      </w:r>
      <w:r w:rsidRPr="005942EF">
        <w:t>” more</w:t>
      </w:r>
      <w:r w:rsidR="003112DE" w:rsidRPr="005942EF">
        <w:t xml:space="preserve"> often</w:t>
      </w:r>
      <w:r w:rsidRPr="005942EF">
        <w:t>,</w:t>
      </w:r>
      <w:r w:rsidR="00FE1E95" w:rsidRPr="005942EF">
        <w:t xml:space="preserve"> </w:t>
      </w:r>
      <w:r w:rsidR="003112DE" w:rsidRPr="005942EF">
        <w:t>this suggest</w:t>
      </w:r>
      <w:ins w:id="50" w:author="John Butler" w:date="2019-06-05T16:41:00Z">
        <w:r w:rsidR="00F079BE">
          <w:t>s</w:t>
        </w:r>
      </w:ins>
      <w:del w:id="51" w:author="John Butler" w:date="2019-06-05T16:41:00Z">
        <w:r w:rsidR="003112DE" w:rsidRPr="005942EF" w:rsidDel="00F079BE">
          <w:delText>ed</w:delText>
        </w:r>
      </w:del>
      <w:r w:rsidR="003112DE" w:rsidRPr="005942EF">
        <w:t xml:space="preserve"> that they</w:t>
      </w:r>
      <w:r w:rsidR="00FE1E95" w:rsidRPr="005942EF">
        <w:t xml:space="preserve"> use</w:t>
      </w:r>
      <w:r w:rsidRPr="005942EF">
        <w:t>d</w:t>
      </w:r>
      <w:r w:rsidR="00FE1E95" w:rsidRPr="005942EF">
        <w:t xml:space="preserve"> vestibular </w:t>
      </w:r>
      <w:r w:rsidRPr="005942EF">
        <w:t xml:space="preserve">inputs </w:t>
      </w:r>
      <w:r w:rsidR="00FE1E95" w:rsidRPr="005942EF">
        <w:t>more (Figure 2B)</w:t>
      </w:r>
      <w:ins w:id="52" w:author="John Butler" w:date="2019-06-05T16:41:00Z">
        <w:r w:rsidR="00F079BE">
          <w:t xml:space="preserve">. </w:t>
        </w:r>
        <w:proofErr w:type="gramStart"/>
        <w:r w:rsidR="00F079BE">
          <w:t>Finally</w:t>
        </w:r>
      </w:ins>
      <w:proofErr w:type="gramEnd"/>
      <w:del w:id="53" w:author="John Butler" w:date="2019-06-05T16:41:00Z">
        <w:r w:rsidR="003112DE" w:rsidRPr="005942EF" w:rsidDel="00F079BE">
          <w:delText>;</w:delText>
        </w:r>
      </w:del>
      <w:r w:rsidR="003112DE" w:rsidRPr="005942EF">
        <w:t xml:space="preserve"> if </w:t>
      </w:r>
      <w:del w:id="54" w:author="John Butler" w:date="2019-06-05T16:41:00Z">
        <w:r w:rsidR="003112DE" w:rsidRPr="005942EF" w:rsidDel="00F079BE">
          <w:delText xml:space="preserve">their frequency of </w:delText>
        </w:r>
      </w:del>
      <w:ins w:id="55" w:author="John Butler" w:date="2019-06-05T16:41:00Z">
        <w:r w:rsidR="00F079BE">
          <w:t xml:space="preserve">they say left and right an equal number of times </w:t>
        </w:r>
      </w:ins>
      <w:del w:id="56" w:author="John Butler" w:date="2019-06-05T16:42:00Z">
        <w:r w:rsidR="003112DE" w:rsidRPr="005942EF" w:rsidDel="00F079BE">
          <w:delText>responses fell</w:delText>
        </w:r>
        <w:r w:rsidRPr="005942EF" w:rsidDel="00F079BE">
          <w:delText xml:space="preserve"> in between the two</w:delText>
        </w:r>
      </w:del>
      <w:ins w:id="57" w:author="John Butler" w:date="2019-06-05T16:42:00Z">
        <w:r w:rsidR="00F079BE">
          <w:t xml:space="preserve">this suggests visual and vestibular inputs are equal. </w:t>
        </w:r>
      </w:ins>
      <w:del w:id="58" w:author="John Butler" w:date="2019-06-05T16:42:00Z">
        <w:r w:rsidRPr="005942EF" w:rsidDel="00F079BE">
          <w:delText>,</w:delText>
        </w:r>
      </w:del>
      <w:r w:rsidRPr="005942EF">
        <w:t xml:space="preserve"> </w:t>
      </w:r>
      <w:ins w:id="59" w:author="John Butler" w:date="2019-06-05T16:42:00Z">
        <w:r w:rsidR="00F079BE">
          <w:t>T</w:t>
        </w:r>
      </w:ins>
      <w:del w:id="60" w:author="John Butler" w:date="2019-06-05T16:42:00Z">
        <w:r w:rsidRPr="005942EF" w:rsidDel="00F079BE">
          <w:delText>t</w:delText>
        </w:r>
      </w:del>
      <w:r w:rsidRPr="005942EF">
        <w:t xml:space="preserve">his </w:t>
      </w:r>
      <w:proofErr w:type="gramStart"/>
      <w:r w:rsidRPr="005942EF">
        <w:t>ca</w:t>
      </w:r>
      <w:r w:rsidR="00E64EB2" w:rsidRPr="005942EF">
        <w:t>n be used</w:t>
      </w:r>
      <w:proofErr w:type="gramEnd"/>
      <w:r w:rsidR="00E64EB2" w:rsidRPr="005942EF">
        <w:t xml:space="preserve"> </w:t>
      </w:r>
      <w:del w:id="61" w:author="John Butler" w:date="2019-06-05T16:42:00Z">
        <w:r w:rsidR="00E64EB2" w:rsidRPr="005942EF" w:rsidDel="00F079BE">
          <w:delText>as an</w:delText>
        </w:r>
      </w:del>
      <w:ins w:id="62" w:author="John Butler" w:date="2019-06-05T16:42:00Z">
        <w:r w:rsidR="00F079BE">
          <w:t>to</w:t>
        </w:r>
      </w:ins>
      <w:r w:rsidR="00E64EB2" w:rsidRPr="005942EF">
        <w:t xml:space="preserve"> estimate how each </w:t>
      </w:r>
      <w:r w:rsidRPr="005942EF">
        <w:t xml:space="preserve">sensory </w:t>
      </w:r>
      <w:r w:rsidR="00E64EB2" w:rsidRPr="005942EF">
        <w:t>input is “weighted</w:t>
      </w:r>
      <w:r w:rsidRPr="005942EF">
        <w:t>”</w:t>
      </w:r>
      <w:r w:rsidR="00E64EB2" w:rsidRPr="005942EF">
        <w:t xml:space="preserve"> by the brain</w:t>
      </w:r>
      <w:r w:rsidR="00FE1E95" w:rsidRPr="005942EF">
        <w:t xml:space="preserve">. </w:t>
      </w:r>
      <w:del w:id="63" w:author="John Butler" w:date="2019-06-05T16:43:00Z">
        <w:r w:rsidR="00FE1E95" w:rsidRPr="005942EF" w:rsidDel="00F079BE">
          <w:delText xml:space="preserve">This </w:delText>
        </w:r>
        <w:r w:rsidRPr="005942EF" w:rsidDel="00F079BE">
          <w:delText xml:space="preserve">ultimately </w:delText>
        </w:r>
        <w:r w:rsidR="00FE1E95" w:rsidRPr="005942EF" w:rsidDel="00F079BE">
          <w:delText>helps us understand the contributions of each cue</w:delText>
        </w:r>
        <w:r w:rsidRPr="005942EF" w:rsidDel="00F079BE">
          <w:delText xml:space="preserve"> when they are both being used at the same time</w:delText>
        </w:r>
        <w:r w:rsidR="00FE1E95" w:rsidRPr="005942EF" w:rsidDel="00F079BE">
          <w:delText xml:space="preserve">. </w:delText>
        </w:r>
      </w:del>
      <w:r w:rsidRPr="005942EF">
        <w:t xml:space="preserve">In </w:t>
      </w:r>
      <w:del w:id="64" w:author="John Butler" w:date="2019-06-05T16:43:00Z">
        <w:r w:rsidRPr="005942EF" w:rsidDel="00F079BE">
          <w:delText xml:space="preserve">this </w:delText>
        </w:r>
      </w:del>
      <w:ins w:id="65" w:author="John Butler" w:date="2019-06-05T16:43:00Z">
        <w:r w:rsidR="00F079BE">
          <w:t xml:space="preserve">our </w:t>
        </w:r>
      </w:ins>
      <w:r w:rsidRPr="005942EF">
        <w:t>study</w:t>
      </w:r>
      <w:ins w:id="66" w:author="John Butler" w:date="2019-06-05T16:43:00Z">
        <w:r w:rsidR="00F079BE">
          <w:t xml:space="preserve"> and follow up studies</w:t>
        </w:r>
      </w:ins>
      <w:r w:rsidRPr="005942EF">
        <w:t>,</w:t>
      </w:r>
      <w:r w:rsidR="00FE1E95" w:rsidRPr="005942EF">
        <w:t xml:space="preserve"> </w:t>
      </w:r>
      <w:del w:id="67" w:author="John Butler" w:date="2019-06-05T16:43:00Z">
        <w:r w:rsidR="00FE1E95" w:rsidRPr="005942EF" w:rsidDel="00F079BE">
          <w:delText xml:space="preserve">results </w:delText>
        </w:r>
      </w:del>
      <w:ins w:id="68" w:author="John Butler" w:date="2019-06-05T16:43:00Z">
        <w:r w:rsidR="00F079BE">
          <w:t xml:space="preserve">we </w:t>
        </w:r>
      </w:ins>
      <w:r w:rsidR="00FE1E95" w:rsidRPr="005942EF">
        <w:t>showed that participants weighted the</w:t>
      </w:r>
      <w:r w:rsidRPr="005942EF">
        <w:t xml:space="preserve"> </w:t>
      </w:r>
      <w:r w:rsidR="00FE1E95" w:rsidRPr="005942EF">
        <w:t xml:space="preserve">vestibular cues </w:t>
      </w:r>
      <w:r w:rsidRPr="005942EF">
        <w:t xml:space="preserve">higher </w:t>
      </w:r>
      <w:r w:rsidR="00FE1E95" w:rsidRPr="005942EF">
        <w:t>than the visual</w:t>
      </w:r>
      <w:r w:rsidRPr="005942EF">
        <w:t xml:space="preserve"> cues</w:t>
      </w:r>
      <w:r w:rsidR="00FE1E95" w:rsidRPr="005942EF">
        <w:t xml:space="preserve">. </w:t>
      </w:r>
    </w:p>
    <w:p w14:paraId="59DCD000" w14:textId="77777777" w:rsidR="00E00153" w:rsidRPr="005942EF" w:rsidRDefault="00FE1E95">
      <w:pPr>
        <w:pStyle w:val="Heading2"/>
      </w:pPr>
      <w:bookmarkStart w:id="69" w:name="_g1rxapl1q0cz" w:colFirst="0" w:colLast="0"/>
      <w:bookmarkEnd w:id="69"/>
      <w:r w:rsidRPr="005942EF">
        <w:t>Self-motion illusions</w:t>
      </w:r>
    </w:p>
    <w:p w14:paraId="26F0DDD6" w14:textId="166205B7" w:rsidR="00F079BE" w:rsidRDefault="00E64EB2">
      <w:pPr>
        <w:rPr>
          <w:ins w:id="70" w:author="John Butler" w:date="2019-06-05T16:44:00Z"/>
          <w:b/>
        </w:rPr>
      </w:pPr>
      <w:r w:rsidRPr="005942EF">
        <w:t xml:space="preserve">Most of the time we remain completely unaware of the fact that our brain is </w:t>
      </w:r>
      <w:r w:rsidR="00AB0DE5" w:rsidRPr="005942EF">
        <w:t xml:space="preserve">integrating sensory signals seamlessly as we move throughout our daily lives. However, self-motion illusions give us a momentary window into the decisions the brain is making about whether to integrate inputs and how to weight them. One good example of this is the </w:t>
      </w:r>
      <w:r w:rsidR="00AB0DE5" w:rsidRPr="005942EF">
        <w:rPr>
          <w:b/>
        </w:rPr>
        <w:t xml:space="preserve">“train illusion”. </w:t>
      </w:r>
      <w:r w:rsidR="00AB0DE5" w:rsidRPr="005942EF">
        <w:t xml:space="preserve">This illusion is experienced when you are sitting on a stationary train, and the train beside you begins to move and you are </w:t>
      </w:r>
      <w:r w:rsidR="005942EF" w:rsidRPr="005942EF">
        <w:t>fleetingly</w:t>
      </w:r>
      <w:r w:rsidR="00AB0DE5" w:rsidRPr="005942EF">
        <w:t xml:space="preserve"> tricked into thinking that it is </w:t>
      </w:r>
      <w:r w:rsidR="00AB0DE5" w:rsidRPr="005942EF">
        <w:rPr>
          <w:i/>
        </w:rPr>
        <w:t>your</w:t>
      </w:r>
      <w:r w:rsidR="00AB0DE5" w:rsidRPr="005942EF">
        <w:t xml:space="preserve"> train that is moving.</w:t>
      </w:r>
      <w:r w:rsidR="005942EF">
        <w:t xml:space="preserve"> This is because usually</w:t>
      </w:r>
      <w:r w:rsidR="00A80D6F">
        <w:t>,</w:t>
      </w:r>
      <w:r w:rsidR="005942EF">
        <w:t xml:space="preserve"> when there is global motion taking up </w:t>
      </w:r>
      <w:r w:rsidR="00A80D6F">
        <w:t xml:space="preserve">much of </w:t>
      </w:r>
      <w:r w:rsidR="005942EF">
        <w:t xml:space="preserve">your visual field, it is usually because you are moving through the world and not because the world is moving past you. The scientific term for illusory, </w:t>
      </w:r>
      <w:proofErr w:type="gramStart"/>
      <w:r w:rsidR="005942EF">
        <w:t>visually-induced</w:t>
      </w:r>
      <w:proofErr w:type="gramEnd"/>
      <w:r w:rsidR="005942EF">
        <w:t xml:space="preserve"> self-motion perception is </w:t>
      </w:r>
      <w:r w:rsidR="00A80D6F">
        <w:t>“</w:t>
      </w:r>
      <w:r w:rsidR="005942EF" w:rsidRPr="005942EF">
        <w:rPr>
          <w:b/>
        </w:rPr>
        <w:t>vection</w:t>
      </w:r>
      <w:r w:rsidR="00A80D6F">
        <w:rPr>
          <w:b/>
        </w:rPr>
        <w:t>”</w:t>
      </w:r>
      <w:r w:rsidR="005942EF">
        <w:rPr>
          <w:b/>
        </w:rPr>
        <w:t xml:space="preserve">. </w:t>
      </w:r>
    </w:p>
    <w:p w14:paraId="4981FE38" w14:textId="77777777" w:rsidR="00F079BE" w:rsidRDefault="00F079BE">
      <w:pPr>
        <w:rPr>
          <w:ins w:id="71" w:author="John Butler" w:date="2019-06-05T16:43:00Z"/>
          <w:b/>
        </w:rPr>
      </w:pPr>
    </w:p>
    <w:p w14:paraId="18504EE6" w14:textId="012536F6" w:rsidR="00E00153" w:rsidRPr="005942EF" w:rsidRDefault="005942EF">
      <w:r>
        <w:t xml:space="preserve">Videogame developers and movie producers often exploit this experience of vection to enhance the feeling that you are actually moving as you </w:t>
      </w:r>
      <w:r w:rsidR="00821903">
        <w:t>play</w:t>
      </w:r>
      <w:r w:rsidR="00804097">
        <w:t xml:space="preserve"> </w:t>
      </w:r>
      <w:r w:rsidR="00821903">
        <w:t>a</w:t>
      </w:r>
      <w:r>
        <w:t xml:space="preserve"> </w:t>
      </w:r>
      <w:del w:id="72" w:author="John Butler" w:date="2019-06-05T16:46:00Z">
        <w:r w:rsidDel="00F079BE">
          <w:delText>video game</w:delText>
        </w:r>
        <w:r w:rsidR="00821903" w:rsidDel="00F079BE">
          <w:delText xml:space="preserve"> (e.g. </w:delText>
        </w:r>
      </w:del>
      <w:r w:rsidR="00821903">
        <w:t xml:space="preserve">first person </w:t>
      </w:r>
      <w:r w:rsidR="00640F76">
        <w:t xml:space="preserve">action </w:t>
      </w:r>
      <w:r w:rsidR="00821903">
        <w:t xml:space="preserve">adventure </w:t>
      </w:r>
      <w:ins w:id="73" w:author="John Butler" w:date="2019-06-05T16:46:00Z">
        <w:r w:rsidR="00F079BE">
          <w:t>video-</w:t>
        </w:r>
      </w:ins>
      <w:r w:rsidR="00821903">
        <w:t>games</w:t>
      </w:r>
      <w:del w:id="74" w:author="John Butler" w:date="2019-06-05T16:46:00Z">
        <w:r w:rsidR="00821903" w:rsidDel="00F079BE">
          <w:delText>)</w:delText>
        </w:r>
      </w:del>
      <w:r>
        <w:t xml:space="preserve"> or view </w:t>
      </w:r>
      <w:r w:rsidR="00821903">
        <w:t>a</w:t>
      </w:r>
      <w:r>
        <w:t xml:space="preserve"> movie</w:t>
      </w:r>
      <w:r w:rsidR="00A80D6F">
        <w:t>, when really you are physically seated in a stationary chair</w:t>
      </w:r>
      <w:r>
        <w:t xml:space="preserve">. </w:t>
      </w:r>
      <w:r w:rsidR="00821903">
        <w:t xml:space="preserve">The more of the visual field that the visual motion captures and the more “immersive” the experience (i.e. the extent to which it </w:t>
      </w:r>
      <w:r w:rsidR="00A80D6F">
        <w:t xml:space="preserve">stimulates most of your sensory inputs) the greater vection you will feel. That is one reason why IMAX theatres create such a compelling feeling of movement. </w:t>
      </w:r>
      <w:commentRangeStart w:id="75"/>
      <w:r w:rsidR="00712710" w:rsidRPr="00F079BE">
        <w:rPr>
          <w:highlight w:val="yellow"/>
          <w:rPrChange w:id="76" w:author="John Butler" w:date="2019-06-05T16:43:00Z">
            <w:rPr/>
          </w:rPrChange>
        </w:rPr>
        <w:t xml:space="preserve">However, care must be taken to </w:t>
      </w:r>
      <w:proofErr w:type="gramStart"/>
      <w:r w:rsidR="00712710" w:rsidRPr="00F079BE">
        <w:rPr>
          <w:highlight w:val="yellow"/>
          <w:rPrChange w:id="77" w:author="John Butler" w:date="2019-06-05T16:43:00Z">
            <w:rPr/>
          </w:rPrChange>
        </w:rPr>
        <w:t>not unintentionally</w:t>
      </w:r>
      <w:proofErr w:type="gramEnd"/>
      <w:r w:rsidR="00712710" w:rsidRPr="00F079BE">
        <w:rPr>
          <w:highlight w:val="yellow"/>
          <w:rPrChange w:id="78" w:author="John Butler" w:date="2019-06-05T16:43:00Z">
            <w:rPr/>
          </w:rPrChange>
        </w:rPr>
        <w:t xml:space="preserve"> introduce negative side effects with these experiences; most notably, a unique kind of motion sickness referred to as “visually induced motion sickness” or simulator/</w:t>
      </w:r>
      <w:proofErr w:type="spellStart"/>
      <w:r w:rsidR="00712710" w:rsidRPr="00F079BE">
        <w:rPr>
          <w:highlight w:val="yellow"/>
          <w:rPrChange w:id="79" w:author="John Butler" w:date="2019-06-05T16:43:00Z">
            <w:rPr/>
          </w:rPrChange>
        </w:rPr>
        <w:t>cybersickness</w:t>
      </w:r>
      <w:proofErr w:type="spellEnd"/>
      <w:r w:rsidR="00712710" w:rsidRPr="00F079BE">
        <w:rPr>
          <w:highlight w:val="yellow"/>
          <w:rPrChange w:id="80" w:author="John Butler" w:date="2019-06-05T16:43:00Z">
            <w:rPr/>
          </w:rPrChange>
        </w:rPr>
        <w:t>.</w:t>
      </w:r>
      <w:commentRangeEnd w:id="75"/>
      <w:r w:rsidR="00F079BE">
        <w:rPr>
          <w:rStyle w:val="CommentReference"/>
        </w:rPr>
        <w:commentReference w:id="75"/>
      </w:r>
    </w:p>
    <w:p w14:paraId="5BEF9928" w14:textId="7BB3C26C" w:rsidR="00E00153" w:rsidRPr="005942EF" w:rsidRDefault="005942EF">
      <w:pPr>
        <w:pStyle w:val="Heading3"/>
        <w:rPr>
          <w:color w:val="auto"/>
        </w:rPr>
      </w:pPr>
      <w:bookmarkStart w:id="81" w:name="_x4lq7c3lcsz5" w:colFirst="0" w:colLast="0"/>
      <w:bookmarkEnd w:id="81"/>
      <w:r w:rsidRPr="005942EF">
        <w:rPr>
          <w:color w:val="auto"/>
        </w:rPr>
        <w:t>Individual differences in self-motion perception</w:t>
      </w:r>
    </w:p>
    <w:p w14:paraId="11D377F0" w14:textId="46405CDD" w:rsidR="00E00153" w:rsidRDefault="00712710">
      <w:r>
        <w:t xml:space="preserve">The way that we integrate sensory inputs to perceive self-motion changes over the course of typical development from birth to older adulthood. For example, as we get older, we often </w:t>
      </w:r>
      <w:r>
        <w:lastRenderedPageBreak/>
        <w:t>experience declines in our sensory systems (</w:t>
      </w:r>
      <w:del w:id="82" w:author="John Butler" w:date="2019-06-05T16:45:00Z">
        <w:r w:rsidDel="00F079BE">
          <w:delText>e.g.</w:delText>
        </w:r>
      </w:del>
      <w:ins w:id="83" w:author="John Butler" w:date="2019-06-05T16:45:00Z">
        <w:r w:rsidR="00F079BE">
          <w:t xml:space="preserve">such </w:t>
        </w:r>
        <w:proofErr w:type="gramStart"/>
        <w:r w:rsidR="00F079BE">
          <w:t xml:space="preserve">as </w:t>
        </w:r>
      </w:ins>
      <w:r>
        <w:t xml:space="preserve"> poorer</w:t>
      </w:r>
      <w:proofErr w:type="gramEnd"/>
      <w:r>
        <w:t xml:space="preserve"> visual acuity, muscle weakness, hearing loss). </w:t>
      </w:r>
      <w:r w:rsidR="00F323B7">
        <w:t xml:space="preserve">These declines mean that it may be </w:t>
      </w:r>
      <w:r w:rsidR="00F323B7" w:rsidRPr="00F323B7">
        <w:rPr>
          <w:i/>
        </w:rPr>
        <w:t>even more</w:t>
      </w:r>
      <w:r w:rsidR="00F323B7">
        <w:t xml:space="preserve"> important to integrate information than when all of our sensory inputs are strong. In other words, strong signals may be reliably used to make judgements on their own and may therefore benefit less from integrating other sensory signals. However, when signals are weak, they could benefit much more from having corresponding and confirmatory evidence from multiple other signals. This is a basic principle of multisensory integration referred to as the </w:t>
      </w:r>
      <w:r w:rsidR="00F323B7" w:rsidRPr="00F323B7">
        <w:rPr>
          <w:b/>
        </w:rPr>
        <w:t>Principle of Inverse Effectiveness</w:t>
      </w:r>
      <w:r w:rsidR="00F323B7">
        <w:t>. When people experience age-related declines in their sensory systems, and/or differences in how they are able to integrate sensory inputs, there may be serious consequences to mobility including falls and vehicle collisions.</w:t>
      </w:r>
    </w:p>
    <w:p w14:paraId="14AF4071" w14:textId="77777777" w:rsidR="00F323B7" w:rsidRDefault="00F323B7"/>
    <w:p w14:paraId="2247FB1B" w14:textId="6F25EB90" w:rsidR="00F323B7" w:rsidRPr="005942EF" w:rsidRDefault="00F323B7">
      <w:commentRangeStart w:id="84"/>
      <w:r w:rsidRPr="00F079BE">
        <w:rPr>
          <w:highlight w:val="yellow"/>
          <w:rPrChange w:id="85" w:author="John Butler" w:date="2019-06-05T16:45:00Z">
            <w:rPr/>
          </w:rPrChange>
        </w:rPr>
        <w:t xml:space="preserve">There are other clinical disorders that </w:t>
      </w:r>
      <w:r w:rsidR="003D1374" w:rsidRPr="00F079BE">
        <w:rPr>
          <w:highlight w:val="yellow"/>
          <w:rPrChange w:id="86" w:author="John Butler" w:date="2019-06-05T16:45:00Z">
            <w:rPr/>
          </w:rPrChange>
        </w:rPr>
        <w:t xml:space="preserve">have significant consequences to self-motion perception and mobility. For instance, </w:t>
      </w:r>
      <w:proofErr w:type="gramStart"/>
      <w:r w:rsidR="003D1374" w:rsidRPr="00F079BE">
        <w:rPr>
          <w:highlight w:val="yellow"/>
          <w:rPrChange w:id="87" w:author="John Butler" w:date="2019-06-05T16:45:00Z">
            <w:rPr/>
          </w:rPrChange>
        </w:rPr>
        <w:t>Parkinson’s Disease</w:t>
      </w:r>
      <w:proofErr w:type="gramEnd"/>
      <w:r w:rsidR="003D1374" w:rsidRPr="00F079BE">
        <w:rPr>
          <w:highlight w:val="yellow"/>
          <w:rPrChange w:id="88" w:author="John Butler" w:date="2019-06-05T16:45:00Z">
            <w:rPr/>
          </w:rPrChange>
        </w:rPr>
        <w:t xml:space="preserve"> is a disorder of the brain that causes individuals to have difficulties controlling their own movements, such as during walking. It </w:t>
      </w:r>
      <w:proofErr w:type="gramStart"/>
      <w:r w:rsidR="003D1374" w:rsidRPr="00F079BE">
        <w:rPr>
          <w:highlight w:val="yellow"/>
          <w:rPrChange w:id="89" w:author="John Butler" w:date="2019-06-05T16:45:00Z">
            <w:rPr/>
          </w:rPrChange>
        </w:rPr>
        <w:t>is thought</w:t>
      </w:r>
      <w:proofErr w:type="gramEnd"/>
      <w:r w:rsidR="003D1374" w:rsidRPr="00F079BE">
        <w:rPr>
          <w:highlight w:val="yellow"/>
          <w:rPrChange w:id="90" w:author="John Butler" w:date="2019-06-05T16:45:00Z">
            <w:rPr/>
          </w:rPrChange>
        </w:rPr>
        <w:t xml:space="preserve"> that some of these difficulties are due to problems coordinating sensory inputs to support safe </w:t>
      </w:r>
      <w:commentRangeStart w:id="91"/>
      <w:r w:rsidR="003D1374" w:rsidRPr="00F079BE">
        <w:rPr>
          <w:highlight w:val="yellow"/>
          <w:rPrChange w:id="92" w:author="John Butler" w:date="2019-06-05T16:45:00Z">
            <w:rPr/>
          </w:rPrChange>
        </w:rPr>
        <w:t>mobility</w:t>
      </w:r>
      <w:commentRangeEnd w:id="91"/>
      <w:r w:rsidR="003D1374" w:rsidRPr="00F079BE">
        <w:rPr>
          <w:rStyle w:val="CommentReference"/>
          <w:highlight w:val="yellow"/>
          <w:rPrChange w:id="93" w:author="John Butler" w:date="2019-06-05T16:45:00Z">
            <w:rPr>
              <w:rStyle w:val="CommentReference"/>
            </w:rPr>
          </w:rPrChange>
        </w:rPr>
        <w:commentReference w:id="91"/>
      </w:r>
      <w:ins w:id="94" w:author="John Butler" w:date="2019-06-05T16:45:00Z">
        <w:r w:rsidR="00F079BE" w:rsidRPr="00F079BE">
          <w:rPr>
            <w:highlight w:val="yellow"/>
            <w:rPrChange w:id="95" w:author="John Butler" w:date="2019-06-05T16:45:00Z">
              <w:rPr/>
            </w:rPrChange>
          </w:rPr>
          <w:t xml:space="preserve"> [4]</w:t>
        </w:r>
      </w:ins>
      <w:r w:rsidR="003D1374" w:rsidRPr="00F079BE">
        <w:rPr>
          <w:highlight w:val="yellow"/>
          <w:rPrChange w:id="96" w:author="John Butler" w:date="2019-06-05T16:45:00Z">
            <w:rPr/>
          </w:rPrChange>
        </w:rPr>
        <w:t xml:space="preserve">. </w:t>
      </w:r>
      <w:commentRangeEnd w:id="84"/>
      <w:r w:rsidR="00F079BE" w:rsidRPr="00F079BE">
        <w:rPr>
          <w:rStyle w:val="CommentReference"/>
          <w:highlight w:val="yellow"/>
          <w:rPrChange w:id="97" w:author="John Butler" w:date="2019-06-05T16:45:00Z">
            <w:rPr>
              <w:rStyle w:val="CommentReference"/>
            </w:rPr>
          </w:rPrChange>
        </w:rPr>
        <w:commentReference w:id="84"/>
      </w:r>
    </w:p>
    <w:p w14:paraId="78ACF4F2" w14:textId="77777777" w:rsidR="00E00153" w:rsidRPr="005942EF" w:rsidRDefault="00FE1E95">
      <w:pPr>
        <w:pStyle w:val="Heading3"/>
        <w:rPr>
          <w:color w:val="auto"/>
        </w:rPr>
      </w:pPr>
      <w:bookmarkStart w:id="98" w:name="_6j6kck5dzefl" w:colFirst="0" w:colLast="0"/>
      <w:bookmarkEnd w:id="98"/>
      <w:r w:rsidRPr="005942EF">
        <w:rPr>
          <w:color w:val="auto"/>
        </w:rPr>
        <w:t>Conclusion</w:t>
      </w:r>
    </w:p>
    <w:p w14:paraId="1E3DE20D" w14:textId="3A91F49E" w:rsidR="00E00153" w:rsidRPr="003D1374" w:rsidRDefault="00C02EA5">
      <w:r>
        <w:t xml:space="preserve">Recent research has demonstrated that effective </w:t>
      </w:r>
      <w:r w:rsidR="00FE1E95" w:rsidRPr="005942EF">
        <w:t xml:space="preserve">self-motion </w:t>
      </w:r>
      <w:r>
        <w:t>perception relies on the effective integration of</w:t>
      </w:r>
      <w:r w:rsidR="00FE1E95" w:rsidRPr="005942EF">
        <w:t xml:space="preserve"> visual, </w:t>
      </w:r>
      <w:r w:rsidR="00FE1E95" w:rsidRPr="003D1374">
        <w:t>proprioceptive</w:t>
      </w:r>
      <w:r>
        <w:t>, auditory, and</w:t>
      </w:r>
      <w:r w:rsidR="00FE1E95" w:rsidRPr="003D1374">
        <w:t xml:space="preserve"> vestibular </w:t>
      </w:r>
      <w:r>
        <w:t>information in the brain</w:t>
      </w:r>
      <w:r w:rsidR="00FE1E95" w:rsidRPr="003D1374">
        <w:t xml:space="preserve"> </w:t>
      </w:r>
      <w:r>
        <w:t>to support safe mobility (</w:t>
      </w:r>
      <w:del w:id="99" w:author="John Butler" w:date="2019-06-05T16:45:00Z">
        <w:r w:rsidDel="00F079BE">
          <w:delText>e.g.</w:delText>
        </w:r>
      </w:del>
      <w:ins w:id="100" w:author="John Butler" w:date="2019-06-05T16:45:00Z">
        <w:r w:rsidR="00F079BE">
          <w:t xml:space="preserve">like </w:t>
        </w:r>
      </w:ins>
      <w:r>
        <w:t xml:space="preserve"> walking, biking, driving)</w:t>
      </w:r>
      <w:r w:rsidR="00FE1E95" w:rsidRPr="003D1374">
        <w:t>.</w:t>
      </w:r>
      <w:r w:rsidR="00286512">
        <w:t xml:space="preserve"> Failure to do so</w:t>
      </w:r>
      <w:r>
        <w:t xml:space="preserve"> could have serious consequences including </w:t>
      </w:r>
      <w:r w:rsidR="00286512">
        <w:t>getting lost, colliding with objects, or falling.</w:t>
      </w:r>
      <w:r w:rsidR="00FE1E95" w:rsidRPr="003D1374">
        <w:t xml:space="preserve"> By </w:t>
      </w:r>
      <w:r w:rsidR="00286512">
        <w:t>further understanding how the brain integrates and weights these sensory inputs, advances can be made to support healthy aging, treat movement disorders, and develop novel immersive technologies (</w:t>
      </w:r>
      <w:del w:id="101" w:author="John Butler" w:date="2019-06-05T16:45:00Z">
        <w:r w:rsidR="00286512" w:rsidDel="00F079BE">
          <w:delText>e.g.</w:delText>
        </w:r>
      </w:del>
      <w:ins w:id="102" w:author="John Butler" w:date="2019-06-05T16:45:00Z">
        <w:r w:rsidR="00F079BE">
          <w:t>like</w:t>
        </w:r>
      </w:ins>
      <w:r w:rsidR="00286512">
        <w:t xml:space="preserve"> VR) for applications ranging from entertainment to education and training. </w:t>
      </w:r>
    </w:p>
    <w:p w14:paraId="4715C332" w14:textId="77777777" w:rsidR="00E00153" w:rsidRPr="003D1374" w:rsidRDefault="00E00153"/>
    <w:p w14:paraId="28EE3107" w14:textId="77777777" w:rsidR="00E00153" w:rsidRPr="003D1374" w:rsidRDefault="00FE1E95">
      <w:pPr>
        <w:pStyle w:val="Heading3"/>
        <w:rPr>
          <w:color w:val="auto"/>
        </w:rPr>
      </w:pPr>
      <w:bookmarkStart w:id="103" w:name="_8lshkojvxxs" w:colFirst="0" w:colLast="0"/>
      <w:bookmarkEnd w:id="103"/>
      <w:r w:rsidRPr="003D1374">
        <w:rPr>
          <w:color w:val="auto"/>
        </w:rPr>
        <w:t>References</w:t>
      </w:r>
    </w:p>
    <w:p w14:paraId="54DBA78B" w14:textId="77777777" w:rsidR="00E00153" w:rsidRPr="003D1374" w:rsidRDefault="00E00153"/>
    <w:p w14:paraId="75FDF76F" w14:textId="77777777" w:rsidR="003D1374" w:rsidRPr="003D1374" w:rsidRDefault="003D1374" w:rsidP="003D1374">
      <w:pPr>
        <w:pStyle w:val="ColorfulList-Accent11"/>
        <w:widowControl w:val="0"/>
        <w:numPr>
          <w:ilvl w:val="0"/>
          <w:numId w:val="2"/>
        </w:numPr>
        <w:autoSpaceDE w:val="0"/>
        <w:autoSpaceDN w:val="0"/>
        <w:adjustRightInd w:val="0"/>
        <w:rPr>
          <w:rFonts w:ascii="Arial" w:hAnsi="Arial" w:cs="Arial"/>
          <w:color w:val="000000"/>
          <w:sz w:val="22"/>
          <w:szCs w:val="22"/>
        </w:rPr>
      </w:pPr>
      <w:r w:rsidRPr="003D1374">
        <w:rPr>
          <w:rFonts w:ascii="Arial" w:hAnsi="Arial" w:cs="Arial"/>
          <w:sz w:val="22"/>
          <w:szCs w:val="22"/>
        </w:rPr>
        <w:t>Campos, J.L., Bülthoff, H.H. (2012). Multisensory integration during self-motion in virtual reality. Ed. Murray, M.M., Wallace, M. Frontiers in the Neural Bases of Multisensory Processes. CRC Press/Taylor &amp; Francis, Boca Raton, FL: pp. 603-628.</w:t>
      </w:r>
    </w:p>
    <w:p w14:paraId="5A6C6418" w14:textId="77777777" w:rsidR="00E00153" w:rsidRPr="003D1374" w:rsidRDefault="00FE1E95">
      <w:pPr>
        <w:numPr>
          <w:ilvl w:val="0"/>
          <w:numId w:val="2"/>
        </w:numPr>
      </w:pPr>
      <w:r w:rsidRPr="003D1374">
        <w:t xml:space="preserve">Penn R and </w:t>
      </w:r>
      <w:proofErr w:type="spellStart"/>
      <w:r w:rsidRPr="003D1374">
        <w:t>Hout</w:t>
      </w:r>
      <w:proofErr w:type="spellEnd"/>
      <w:r w:rsidRPr="003D1374">
        <w:t xml:space="preserve"> M (2018) Making Reality Virtual: How VR “Tricks” Your Brain. Front. Young Minds. 6:62. </w:t>
      </w:r>
      <w:proofErr w:type="spellStart"/>
      <w:r w:rsidRPr="003D1374">
        <w:t>doi</w:t>
      </w:r>
      <w:proofErr w:type="spellEnd"/>
      <w:r w:rsidRPr="003D1374">
        <w:t>: 10.3389/frym.2018.00062</w:t>
      </w:r>
    </w:p>
    <w:p w14:paraId="0B48CC7B" w14:textId="77777777" w:rsidR="00E00153" w:rsidRPr="003D1374" w:rsidRDefault="00FE1E95">
      <w:pPr>
        <w:numPr>
          <w:ilvl w:val="0"/>
          <w:numId w:val="2"/>
        </w:numPr>
      </w:pPr>
      <w:r w:rsidRPr="003D1374">
        <w:t>Butler, J. S., Smith, S. T., Campos, J. L., &amp; Bülthoff, H. H. (2010). Bayesian integration of visual and vestibular signals for heading. Journal of vision, 10(11), 23-23.</w:t>
      </w:r>
    </w:p>
    <w:p w14:paraId="02D94369" w14:textId="77777777" w:rsidR="00E00153" w:rsidRPr="005942EF" w:rsidRDefault="00FE1E95">
      <w:pPr>
        <w:numPr>
          <w:ilvl w:val="0"/>
          <w:numId w:val="2"/>
        </w:numPr>
      </w:pPr>
      <w:r w:rsidRPr="003D1374">
        <w:t xml:space="preserve">Berman T and </w:t>
      </w:r>
      <w:proofErr w:type="spellStart"/>
      <w:r w:rsidRPr="003D1374">
        <w:t>Bayati</w:t>
      </w:r>
      <w:proofErr w:type="spellEnd"/>
      <w:r w:rsidRPr="003D1374">
        <w:t xml:space="preserve"> A (2018) What Are Neurodegenerative Diseases and</w:t>
      </w:r>
      <w:r w:rsidRPr="003D1374">
        <w:br/>
        <w:t xml:space="preserve">How Do They Affect the Brain? Front. Young Minds 6:70. </w:t>
      </w:r>
      <w:proofErr w:type="spellStart"/>
      <w:r w:rsidRPr="003D1374">
        <w:t>doi</w:t>
      </w:r>
      <w:proofErr w:type="spellEnd"/>
      <w:r w:rsidRPr="003D1374">
        <w:t>:</w:t>
      </w:r>
      <w:r w:rsidRPr="005942EF">
        <w:t xml:space="preserve"> 10.3389/frym.2018.00070</w:t>
      </w:r>
    </w:p>
    <w:p w14:paraId="63FBB383" w14:textId="77777777" w:rsidR="00E00153" w:rsidRPr="005942EF" w:rsidRDefault="00E00153"/>
    <w:p w14:paraId="4A22946A" w14:textId="77777777" w:rsidR="00E00153" w:rsidRPr="005942EF" w:rsidRDefault="00E00153"/>
    <w:p w14:paraId="2BA47F99" w14:textId="77777777" w:rsidR="00E00153" w:rsidRPr="005942EF" w:rsidRDefault="00E00153"/>
    <w:p w14:paraId="60BFE94C" w14:textId="77777777" w:rsidR="00E00153" w:rsidRPr="00286512" w:rsidRDefault="00FE1E95">
      <w:pPr>
        <w:rPr>
          <w:sz w:val="28"/>
          <w:szCs w:val="28"/>
        </w:rPr>
      </w:pPr>
      <w:r w:rsidRPr="00286512">
        <w:rPr>
          <w:sz w:val="28"/>
          <w:szCs w:val="28"/>
        </w:rPr>
        <w:t>Authors</w:t>
      </w:r>
    </w:p>
    <w:p w14:paraId="3D65E4D9" w14:textId="77777777" w:rsidR="00C47E97" w:rsidRPr="005942EF" w:rsidRDefault="00C47E97"/>
    <w:p w14:paraId="09092350" w14:textId="77777777" w:rsidR="00E00153" w:rsidRPr="00286512" w:rsidRDefault="00FE1E95">
      <w:pPr>
        <w:rPr>
          <w:b/>
        </w:rPr>
      </w:pPr>
      <w:r w:rsidRPr="00286512">
        <w:rPr>
          <w:b/>
        </w:rPr>
        <w:lastRenderedPageBreak/>
        <w:t>Jennifer L Campos</w:t>
      </w:r>
    </w:p>
    <w:p w14:paraId="3E9C7CAB" w14:textId="77777777" w:rsidR="00E00153" w:rsidRPr="005942EF" w:rsidRDefault="00780750">
      <w:r w:rsidRPr="005942EF">
        <w:t xml:space="preserve">I am the Associate Director, Academics and Senior Scientist at KITE – Toronto Rehabilitation Institute, University Health Network in Toronto Canada. </w:t>
      </w:r>
      <w:r w:rsidR="00C47E97" w:rsidRPr="005942EF">
        <w:t>My research focuses on enhancing safe mobility during walking and driving under realistic and challenging conditions. This includes understanding fundamental changes in multisensory integration with age and how age-related sensory impairments (e.g. vision, hearing) and cognitive impairments can increase the risk of falls and vehicle collisions.</w:t>
      </w:r>
    </w:p>
    <w:p w14:paraId="14678656" w14:textId="77777777" w:rsidR="00E00153" w:rsidRPr="005942EF" w:rsidRDefault="00E00153"/>
    <w:p w14:paraId="62995F64" w14:textId="77777777" w:rsidR="00C47E97" w:rsidRPr="00286512" w:rsidRDefault="00C47E97">
      <w:pPr>
        <w:rPr>
          <w:b/>
        </w:rPr>
      </w:pPr>
      <w:r w:rsidRPr="00286512">
        <w:rPr>
          <w:b/>
        </w:rPr>
        <w:t xml:space="preserve">Maryam </w:t>
      </w:r>
      <w:proofErr w:type="spellStart"/>
      <w:r w:rsidRPr="00286512">
        <w:rPr>
          <w:b/>
        </w:rPr>
        <w:t>Pandi</w:t>
      </w:r>
      <w:proofErr w:type="spellEnd"/>
    </w:p>
    <w:p w14:paraId="30ED6A7A" w14:textId="77777777" w:rsidR="00C47E97" w:rsidRPr="005942EF" w:rsidRDefault="00C47E97"/>
    <w:p w14:paraId="1F1A9A6C" w14:textId="77777777" w:rsidR="00C47E97" w:rsidRPr="005942EF" w:rsidRDefault="00C47E97"/>
    <w:p w14:paraId="5AA2DB61" w14:textId="77777777" w:rsidR="00E00153" w:rsidRPr="00286512" w:rsidRDefault="00FE1E95">
      <w:pPr>
        <w:rPr>
          <w:b/>
        </w:rPr>
      </w:pPr>
      <w:r w:rsidRPr="00286512">
        <w:rPr>
          <w:b/>
        </w:rPr>
        <w:t>John S Butler</w:t>
      </w:r>
    </w:p>
    <w:p w14:paraId="34C6F048" w14:textId="77777777" w:rsidR="00E00153" w:rsidRPr="005942EF" w:rsidRDefault="00FE1E95">
      <w:r w:rsidRPr="005942EF">
        <w:t xml:space="preserve">I am a Mathematics Lecturer in the Technological University Dublin, Ireland. I use my dual backgrounds in math and neuroscience to design experiments and analysis methods to investigate sensory integration, myopia, neuronal modeling and self-motion. </w:t>
      </w:r>
    </w:p>
    <w:p w14:paraId="4EFCBE0A" w14:textId="77777777" w:rsidR="00E00153" w:rsidRPr="005942EF" w:rsidRDefault="00E00153"/>
    <w:sectPr w:rsidR="00E00153" w:rsidRPr="005942E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mposj" w:date="2019-05-31T13:22:00Z" w:initials="JC">
    <w:p w14:paraId="756032D9" w14:textId="79F87217" w:rsidR="00D803A5" w:rsidRDefault="00D803A5">
      <w:pPr>
        <w:pStyle w:val="CommentText"/>
      </w:pPr>
      <w:r>
        <w:rPr>
          <w:rStyle w:val="CommentReference"/>
        </w:rPr>
        <w:annotationRef/>
      </w:r>
      <w:r>
        <w:t>Do you prefer being “senior/last”? Because I would be very happy to have you listed first</w:t>
      </w:r>
    </w:p>
    <w:p w14:paraId="4B3DDCC9" w14:textId="246B7F0B" w:rsidR="00FF1B1E" w:rsidRDefault="00FF1B1E">
      <w:pPr>
        <w:pStyle w:val="CommentText"/>
      </w:pPr>
      <w:r>
        <w:t>JB: I’m happy at the end as I’ve only one last author paper so this will be nice</w:t>
      </w:r>
    </w:p>
  </w:comment>
  <w:comment w:id="1" w:author="Jennifer Campos" w:date="2019-05-30T17:48:00Z" w:initials="JC">
    <w:p w14:paraId="2125B3DF" w14:textId="7FE45D2E" w:rsidR="00423A16" w:rsidRDefault="00423A16">
      <w:pPr>
        <w:pStyle w:val="CommentText"/>
      </w:pPr>
      <w:r>
        <w:rPr>
          <w:rStyle w:val="CommentReference"/>
        </w:rPr>
        <w:annotationRef/>
      </w:r>
      <w:r>
        <w:t>Including abstract?</w:t>
      </w:r>
    </w:p>
    <w:p w14:paraId="76D7AB5D" w14:textId="45D1DF6C" w:rsidR="00FF1B1E" w:rsidRDefault="00FF1B1E">
      <w:pPr>
        <w:pStyle w:val="CommentText"/>
      </w:pPr>
      <w:r>
        <w:t>JB: I hope not</w:t>
      </w:r>
    </w:p>
  </w:comment>
  <w:comment w:id="7" w:author="John Butler" w:date="2019-06-05T16:32:00Z" w:initials="JB">
    <w:p w14:paraId="0A4890D4" w14:textId="017A9ED5" w:rsidR="00FF1B1E" w:rsidRDefault="00FF1B1E">
      <w:pPr>
        <w:pStyle w:val="CommentText"/>
      </w:pPr>
      <w:r>
        <w:rPr>
          <w:rStyle w:val="CommentReference"/>
        </w:rPr>
        <w:annotationRef/>
      </w:r>
      <w:r>
        <w:t>I really like the figure.</w:t>
      </w:r>
    </w:p>
    <w:p w14:paraId="582BF3FF" w14:textId="27E12567" w:rsidR="00FF1B1E" w:rsidRDefault="00FF1B1E">
      <w:pPr>
        <w:pStyle w:val="CommentText"/>
      </w:pPr>
      <w:r>
        <w:t>Would it be possible to include titles about each system?</w:t>
      </w:r>
    </w:p>
    <w:p w14:paraId="0364BAC9" w14:textId="414F22F4" w:rsidR="00FF1B1E" w:rsidRDefault="00FF1B1E">
      <w:pPr>
        <w:pStyle w:val="CommentText"/>
      </w:pPr>
      <w:r>
        <w:t>Also could you re-order the image to have the vestibular system at the end that way it follows the rhythm of the paper.</w:t>
      </w:r>
    </w:p>
    <w:p w14:paraId="13FCCFCC" w14:textId="77777777" w:rsidR="00FF1B1E" w:rsidRDefault="00FF1B1E">
      <w:pPr>
        <w:pStyle w:val="CommentText"/>
      </w:pPr>
    </w:p>
  </w:comment>
  <w:comment w:id="12" w:author="John Butler" w:date="2019-06-05T16:34:00Z" w:initials="JB">
    <w:p w14:paraId="2A0E5749" w14:textId="66EEBE90" w:rsidR="00FF1B1E" w:rsidRDefault="00FF1B1E">
      <w:pPr>
        <w:pStyle w:val="CommentText"/>
      </w:pPr>
      <w:r>
        <w:rPr>
          <w:rStyle w:val="CommentReference"/>
        </w:rPr>
        <w:annotationRef/>
      </w:r>
      <w:r>
        <w:t>We could remove all the auditory stuff if we want to cut back the word count</w:t>
      </w:r>
    </w:p>
  </w:comment>
  <w:comment w:id="18" w:author="John Butler" w:date="2019-06-05T16:35:00Z" w:initials="JB">
    <w:p w14:paraId="5E83DEF3" w14:textId="7FDA8891" w:rsidR="00FF1B1E" w:rsidRDefault="00FF1B1E">
      <w:pPr>
        <w:pStyle w:val="CommentText"/>
      </w:pPr>
      <w:r>
        <w:rPr>
          <w:rStyle w:val="CommentReference"/>
        </w:rPr>
        <w:annotationRef/>
      </w:r>
      <w:r>
        <w:t>Is perception a hard word for kids to understand?</w:t>
      </w:r>
    </w:p>
  </w:comment>
  <w:comment w:id="21" w:author="John Butler" w:date="2019-06-05T16:38:00Z" w:initials="JB">
    <w:p w14:paraId="00A75000" w14:textId="30692DFD" w:rsidR="00FF1B1E" w:rsidRDefault="00FF1B1E">
      <w:pPr>
        <w:pStyle w:val="CommentText"/>
      </w:pPr>
      <w:r>
        <w:rPr>
          <w:rStyle w:val="CommentReference"/>
        </w:rPr>
        <w:annotationRef/>
      </w:r>
      <w:r>
        <w:t>This could be removed as the same thing is said later, I know it does need to be telegraphed a bit but it would reduce the word count</w:t>
      </w:r>
    </w:p>
  </w:comment>
  <w:comment w:id="34" w:author="Jennifer Campos" w:date="2019-05-30T17:33:00Z" w:initials="JC">
    <w:p w14:paraId="0C8C645E" w14:textId="49785749" w:rsidR="00CC1219" w:rsidRDefault="00CC1219">
      <w:pPr>
        <w:pStyle w:val="CommentText"/>
      </w:pPr>
      <w:r>
        <w:rPr>
          <w:rStyle w:val="CommentReference"/>
        </w:rPr>
        <w:annotationRef/>
      </w:r>
      <w:r>
        <w:t>Is this typical style to use the author’s first names?</w:t>
      </w:r>
    </w:p>
    <w:p w14:paraId="28B97253" w14:textId="2FE8CF76" w:rsidR="00FF1B1E" w:rsidRDefault="00FF1B1E">
      <w:pPr>
        <w:pStyle w:val="CommentText"/>
      </w:pPr>
      <w:r>
        <w:t>JB: I like it so let the editor decide</w:t>
      </w:r>
    </w:p>
  </w:comment>
  <w:comment w:id="35" w:author="Jennifer Campos" w:date="2019-05-31T12:45:00Z" w:initials="JC">
    <w:p w14:paraId="68E21ED0" w14:textId="116BB724" w:rsidR="00CC1219" w:rsidRDefault="00CC1219">
      <w:pPr>
        <w:pStyle w:val="CommentText"/>
      </w:pPr>
      <w:r>
        <w:rPr>
          <w:rStyle w:val="CommentReference"/>
        </w:rPr>
        <w:annotationRef/>
      </w:r>
      <w:r w:rsidR="00712710">
        <w:t>Create a second figure to illustrate the Methods</w:t>
      </w:r>
    </w:p>
    <w:p w14:paraId="6C5D8850" w14:textId="0A43F011" w:rsidR="00FF1B1E" w:rsidRDefault="00FF1B1E">
      <w:pPr>
        <w:pStyle w:val="CommentText"/>
      </w:pPr>
      <w:proofErr w:type="spellStart"/>
      <w:r>
        <w:t>JB</w:t>
      </w:r>
      <w:proofErr w:type="gramStart"/>
      <w:r>
        <w:t>:What</w:t>
      </w:r>
      <w:proofErr w:type="spellEnd"/>
      <w:proofErr w:type="gramEnd"/>
      <w:r>
        <w:t xml:space="preserve"> kind of image were you thinking</w:t>
      </w:r>
    </w:p>
    <w:p w14:paraId="40ED31C4" w14:textId="7F18177D" w:rsidR="00FF1B1E" w:rsidRDefault="00FF1B1E">
      <w:pPr>
        <w:pStyle w:val="CommentText"/>
      </w:pPr>
      <w:r>
        <w:t>Would a simplified psychometric function be too much?</w:t>
      </w:r>
    </w:p>
  </w:comment>
  <w:comment w:id="40" w:author="John Butler" w:date="2019-06-05T16:40:00Z" w:initials="JB">
    <w:p w14:paraId="5A4A047B" w14:textId="7CC13DEB" w:rsidR="00FF1B1E" w:rsidRDefault="00FF1B1E">
      <w:pPr>
        <w:pStyle w:val="CommentText"/>
      </w:pPr>
      <w:r>
        <w:rPr>
          <w:rStyle w:val="CommentReference"/>
        </w:rPr>
        <w:annotationRef/>
      </w:r>
      <w:r>
        <w:t>This could be removed</w:t>
      </w:r>
    </w:p>
  </w:comment>
  <w:comment w:id="75" w:author="John Butler" w:date="2019-06-05T16:43:00Z" w:initials="JB">
    <w:p w14:paraId="017B1C4F" w14:textId="343CAA67" w:rsidR="00F079BE" w:rsidRDefault="00F079BE">
      <w:pPr>
        <w:pStyle w:val="CommentText"/>
      </w:pPr>
      <w:r>
        <w:rPr>
          <w:rStyle w:val="CommentReference"/>
        </w:rPr>
        <w:annotationRef/>
      </w:r>
      <w:r>
        <w:t>I like this but for word count reasons it could easily be removed</w:t>
      </w:r>
    </w:p>
  </w:comment>
  <w:comment w:id="91" w:author="camposj" w:date="2019-05-31T13:11:00Z" w:initials="JC">
    <w:p w14:paraId="623B0079" w14:textId="40D31252" w:rsidR="003D1374" w:rsidRDefault="003D1374">
      <w:pPr>
        <w:pStyle w:val="CommentText"/>
      </w:pPr>
      <w:r>
        <w:rPr>
          <w:rStyle w:val="CommentReference"/>
        </w:rPr>
        <w:annotationRef/>
      </w:r>
      <w:r>
        <w:t xml:space="preserve">John you can do a better job summarizing these key features. </w:t>
      </w:r>
    </w:p>
  </w:comment>
  <w:comment w:id="84" w:author="John Butler" w:date="2019-06-05T16:44:00Z" w:initials="JB">
    <w:p w14:paraId="4A39D4E2" w14:textId="049B157A" w:rsidR="00F079BE" w:rsidRDefault="00F079BE">
      <w:pPr>
        <w:pStyle w:val="CommentText"/>
      </w:pPr>
      <w:r>
        <w:rPr>
          <w:rStyle w:val="CommentReference"/>
        </w:rPr>
        <w:annotationRef/>
      </w:r>
      <w:r>
        <w:t>This could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DCC9" w15:done="0"/>
  <w15:commentEx w15:paraId="76D7AB5D" w15:done="0"/>
  <w15:commentEx w15:paraId="13FCCFCC" w15:done="0"/>
  <w15:commentEx w15:paraId="2A0E5749" w15:done="0"/>
  <w15:commentEx w15:paraId="5E83DEF3" w15:done="0"/>
  <w15:commentEx w15:paraId="00A75000" w15:done="0"/>
  <w15:commentEx w15:paraId="28B97253" w15:done="0"/>
  <w15:commentEx w15:paraId="40ED31C4" w15:done="0"/>
  <w15:commentEx w15:paraId="5A4A047B" w15:done="0"/>
  <w15:commentEx w15:paraId="017B1C4F" w15:done="0"/>
  <w15:commentEx w15:paraId="623B0079" w15:done="0"/>
  <w15:commentEx w15:paraId="4A39D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1CC2B" w16cid:durableId="209A8EE9"/>
  <w16cid:commentId w16cid:paraId="2125B3DF" w16cid:durableId="209A9600"/>
  <w16cid:commentId w16cid:paraId="0C8C645E" w16cid:durableId="209A9260"/>
  <w16cid:commentId w16cid:paraId="68E21ED0" w16cid:durableId="209A9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4A93"/>
    <w:multiLevelType w:val="hybridMultilevel"/>
    <w:tmpl w:val="7C869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943659"/>
    <w:multiLevelType w:val="multilevel"/>
    <w:tmpl w:val="626E8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AA68E0"/>
    <w:multiLevelType w:val="multilevel"/>
    <w:tmpl w:val="4CFA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Campos">
    <w15:presenceInfo w15:providerId="AD" w15:userId="S::jenny.campos@utoronto.ca::006d134a-76d6-4b50-b753-ec4a009f1782"/>
  </w15:person>
  <w15:person w15:author="John Butler">
    <w15:presenceInfo w15:providerId="None" w15:userId="John But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53"/>
    <w:rsid w:val="000252F1"/>
    <w:rsid w:val="00045EDB"/>
    <w:rsid w:val="000F7FF3"/>
    <w:rsid w:val="001C5D79"/>
    <w:rsid w:val="00231CA3"/>
    <w:rsid w:val="00286512"/>
    <w:rsid w:val="003112DE"/>
    <w:rsid w:val="00371048"/>
    <w:rsid w:val="003B0556"/>
    <w:rsid w:val="003B1597"/>
    <w:rsid w:val="003C5152"/>
    <w:rsid w:val="003D1374"/>
    <w:rsid w:val="00423A16"/>
    <w:rsid w:val="0045727F"/>
    <w:rsid w:val="00496347"/>
    <w:rsid w:val="005304E1"/>
    <w:rsid w:val="005942EF"/>
    <w:rsid w:val="00623405"/>
    <w:rsid w:val="00640F76"/>
    <w:rsid w:val="00641D1E"/>
    <w:rsid w:val="00672DAA"/>
    <w:rsid w:val="00712710"/>
    <w:rsid w:val="00780750"/>
    <w:rsid w:val="007A61EF"/>
    <w:rsid w:val="00804097"/>
    <w:rsid w:val="00821903"/>
    <w:rsid w:val="00897474"/>
    <w:rsid w:val="008B77E0"/>
    <w:rsid w:val="009879C6"/>
    <w:rsid w:val="00A80D6F"/>
    <w:rsid w:val="00A9195A"/>
    <w:rsid w:val="00AB0DE5"/>
    <w:rsid w:val="00B2175C"/>
    <w:rsid w:val="00C01222"/>
    <w:rsid w:val="00C02EA5"/>
    <w:rsid w:val="00C47E97"/>
    <w:rsid w:val="00CC1219"/>
    <w:rsid w:val="00CD77BE"/>
    <w:rsid w:val="00D31F5C"/>
    <w:rsid w:val="00D803A5"/>
    <w:rsid w:val="00DE0AAB"/>
    <w:rsid w:val="00E00153"/>
    <w:rsid w:val="00E13156"/>
    <w:rsid w:val="00E63CE6"/>
    <w:rsid w:val="00E64EB2"/>
    <w:rsid w:val="00EA34EF"/>
    <w:rsid w:val="00F06A1C"/>
    <w:rsid w:val="00F079BE"/>
    <w:rsid w:val="00F323B7"/>
    <w:rsid w:val="00FE1E95"/>
    <w:rsid w:val="00FF1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68C9"/>
  <w15:docId w15:val="{BDBB7C5B-3FF8-46B3-B250-B14C7CA3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5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F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45EDB"/>
    <w:rPr>
      <w:b/>
      <w:bCs/>
    </w:rPr>
  </w:style>
  <w:style w:type="character" w:customStyle="1" w:styleId="CommentSubjectChar">
    <w:name w:val="Comment Subject Char"/>
    <w:basedOn w:val="CommentTextChar"/>
    <w:link w:val="CommentSubject"/>
    <w:uiPriority w:val="99"/>
    <w:semiHidden/>
    <w:rsid w:val="00045EDB"/>
    <w:rPr>
      <w:b/>
      <w:bCs/>
      <w:sz w:val="20"/>
      <w:szCs w:val="20"/>
    </w:rPr>
  </w:style>
  <w:style w:type="paragraph" w:styleId="Revision">
    <w:name w:val="Revision"/>
    <w:hidden/>
    <w:uiPriority w:val="99"/>
    <w:semiHidden/>
    <w:rsid w:val="00045EDB"/>
    <w:pPr>
      <w:spacing w:line="240" w:lineRule="auto"/>
    </w:pPr>
  </w:style>
  <w:style w:type="paragraph" w:customStyle="1" w:styleId="ColorfulList-Accent11">
    <w:name w:val="Colorful List - Accent 11"/>
    <w:basedOn w:val="Normal"/>
    <w:qFormat/>
    <w:rsid w:val="003D1374"/>
    <w:pPr>
      <w:spacing w:line="240" w:lineRule="auto"/>
      <w:ind w:left="720"/>
      <w:contextualSpacing/>
    </w:pPr>
    <w:rPr>
      <w:rFonts w:ascii="Cambria" w:eastAsia="MS Mincho" w:hAnsi="Cambri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Toronto Rehab</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Campos, Jennifer</dc:creator>
  <cp:lastModifiedBy>John Butler</cp:lastModifiedBy>
  <cp:revision>3</cp:revision>
  <cp:lastPrinted>2019-06-04T10:17:00Z</cp:lastPrinted>
  <dcterms:created xsi:type="dcterms:W3CDTF">2019-06-05T15:47:00Z</dcterms:created>
  <dcterms:modified xsi:type="dcterms:W3CDTF">2019-06-05T15:51:00Z</dcterms:modified>
</cp:coreProperties>
</file>