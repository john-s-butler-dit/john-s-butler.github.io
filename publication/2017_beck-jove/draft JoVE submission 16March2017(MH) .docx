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people.xml" ContentType="application/vnd.openxmlformats-officedocument.wordprocessingml.people+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367" w:rsidRDefault="00320367" w:rsidP="006305D7">
      <w:pPr>
        <w:jc w:val="center"/>
        <w:rPr>
          <w:rFonts w:cs="Arial"/>
          <w:color w:val="808080"/>
        </w:rPr>
      </w:pPr>
    </w:p>
    <w:p w:rsidR="006305D7" w:rsidRPr="000B2F36" w:rsidRDefault="006305D7" w:rsidP="006305D7">
      <w:pPr>
        <w:jc w:val="center"/>
        <w:rPr>
          <w:rFonts w:cs="Arial"/>
          <w:color w:val="808080"/>
        </w:rPr>
      </w:pPr>
      <w:r w:rsidRPr="000B2F36">
        <w:rPr>
          <w:rFonts w:cs="Arial"/>
          <w:color w:val="808080"/>
        </w:rPr>
        <w:t xml:space="preserve">This template serves as a guide with the correct format and content to write a manuscript for submission to the </w:t>
      </w:r>
      <w:r w:rsidRPr="000B2F36">
        <w:rPr>
          <w:rFonts w:cs="Arial"/>
          <w:i/>
          <w:color w:val="808080"/>
        </w:rPr>
        <w:t>Journal of Visualized Experiments</w:t>
      </w:r>
      <w:r w:rsidRPr="000B2F36">
        <w:rPr>
          <w:rFonts w:cs="Arial"/>
          <w:color w:val="808080"/>
        </w:rPr>
        <w:t xml:space="preserve">. You may begin writing directly in this document.  Guiding notes are provided in </w:t>
      </w:r>
      <w:r w:rsidRPr="000B2F36">
        <w:rPr>
          <w:rFonts w:cs="Arial"/>
          <w:b/>
          <w:color w:val="808080"/>
        </w:rPr>
        <w:t>grey</w:t>
      </w:r>
      <w:r w:rsidRPr="000B2F36">
        <w:rPr>
          <w:rFonts w:cs="Arial"/>
          <w:color w:val="808080"/>
        </w:rPr>
        <w:t xml:space="preserve"> throughout this document</w:t>
      </w:r>
      <w:r>
        <w:rPr>
          <w:rFonts w:cs="Arial"/>
          <w:color w:val="808080"/>
        </w:rPr>
        <w:t>;</w:t>
      </w:r>
      <w:r w:rsidRPr="000B2F36">
        <w:rPr>
          <w:rFonts w:cs="Arial"/>
          <w:color w:val="808080"/>
        </w:rPr>
        <w:t xml:space="preserve"> </w:t>
      </w:r>
      <w:r w:rsidRPr="000B2F36">
        <w:rPr>
          <w:rFonts w:cs="Arial"/>
          <w:i/>
          <w:color w:val="808080"/>
        </w:rPr>
        <w:t xml:space="preserve">please remove these notes before submission. </w:t>
      </w:r>
    </w:p>
    <w:p w:rsidR="006305D7" w:rsidRPr="000B2F36" w:rsidRDefault="006305D7" w:rsidP="006305D7">
      <w:pPr>
        <w:jc w:val="center"/>
        <w:rPr>
          <w:rFonts w:cs="Arial"/>
          <w:color w:val="808080"/>
        </w:rPr>
      </w:pPr>
    </w:p>
    <w:p w:rsidR="006305D7" w:rsidRPr="000B2F36" w:rsidRDefault="006305D7" w:rsidP="006305D7">
      <w:pPr>
        <w:jc w:val="center"/>
        <w:rPr>
          <w:rFonts w:cs="Arial"/>
          <w:color w:val="808080"/>
        </w:rPr>
      </w:pPr>
      <w:r w:rsidRPr="000B2F36">
        <w:rPr>
          <w:rFonts w:cs="Arial"/>
          <w:color w:val="808080"/>
        </w:rPr>
        <w:t xml:space="preserve">Please strictly follow the guidelines in our </w:t>
      </w:r>
      <w:hyperlink r:id="rId8" w:history="1">
        <w:r w:rsidRPr="00FB3880">
          <w:rPr>
            <w:rStyle w:val="Hyperlink"/>
            <w:rFonts w:cs="Arial"/>
            <w:color w:val="0070C0"/>
            <w:u w:val="none"/>
          </w:rPr>
          <w:t>Manuscript Instructions for Authors</w:t>
        </w:r>
      </w:hyperlink>
      <w:r w:rsidRPr="000B2F36">
        <w:rPr>
          <w:rFonts w:cs="Arial"/>
          <w:color w:val="808080"/>
        </w:rPr>
        <w:t xml:space="preserve"> document.  Failure to follow these guidelines will delay the editorial and peer review process and extend your publication turnaround time. Should you have any questions about writing your manuscript, please contact your editor, or </w:t>
      </w:r>
      <w:proofErr w:type="spellStart"/>
      <w:r w:rsidRPr="00E45D93">
        <w:rPr>
          <w:rFonts w:cs="Arial"/>
          <w:color w:val="808080"/>
        </w:rPr>
        <w:t>JoVE</w:t>
      </w:r>
      <w:r w:rsidRPr="000B2F36">
        <w:rPr>
          <w:rFonts w:cs="Arial"/>
          <w:color w:val="808080"/>
        </w:rPr>
        <w:t>’s</w:t>
      </w:r>
      <w:proofErr w:type="spellEnd"/>
      <w:r w:rsidRPr="000B2F36">
        <w:rPr>
          <w:rFonts w:cs="Arial"/>
          <w:color w:val="808080"/>
        </w:rPr>
        <w:t xml:space="preserve"> </w:t>
      </w:r>
      <w:hyperlink r:id="rId9" w:history="1">
        <w:r w:rsidRPr="00FB3880">
          <w:rPr>
            <w:rStyle w:val="Hyperlink"/>
            <w:rFonts w:cs="Arial"/>
            <w:color w:val="0070C0"/>
            <w:u w:val="none"/>
          </w:rPr>
          <w:t>Editorial Office</w:t>
        </w:r>
      </w:hyperlink>
      <w:r w:rsidRPr="000B2F36">
        <w:rPr>
          <w:rFonts w:cs="Arial"/>
          <w:color w:val="808080"/>
        </w:rPr>
        <w:t>.  Step</w:t>
      </w:r>
      <w:r>
        <w:rPr>
          <w:rFonts w:cs="Arial"/>
          <w:color w:val="808080"/>
        </w:rPr>
        <w:t>-</w:t>
      </w:r>
      <w:r w:rsidRPr="000B2F36">
        <w:rPr>
          <w:rFonts w:cs="Arial"/>
          <w:color w:val="808080"/>
        </w:rPr>
        <w:t>by</w:t>
      </w:r>
      <w:r>
        <w:rPr>
          <w:rFonts w:cs="Arial"/>
          <w:color w:val="808080"/>
        </w:rPr>
        <w:t>-</w:t>
      </w:r>
      <w:r w:rsidRPr="000B2F36">
        <w:rPr>
          <w:rFonts w:cs="Arial"/>
          <w:color w:val="808080"/>
        </w:rPr>
        <w:t xml:space="preserve">step instructions to submit can be found </w:t>
      </w:r>
      <w:hyperlink r:id="rId10" w:history="1">
        <w:r w:rsidRPr="00FB3880">
          <w:rPr>
            <w:rStyle w:val="Hyperlink"/>
            <w:rFonts w:cs="Arial"/>
            <w:color w:val="0070C0"/>
            <w:u w:val="none"/>
          </w:rPr>
          <w:t>here</w:t>
        </w:r>
      </w:hyperlink>
      <w:r w:rsidRPr="000B2F36">
        <w:rPr>
          <w:rFonts w:cs="Arial"/>
          <w:color w:val="808080"/>
        </w:rPr>
        <w:t>.</w:t>
      </w:r>
    </w:p>
    <w:p w:rsidR="006305D7" w:rsidRPr="000B2F36" w:rsidRDefault="006305D7" w:rsidP="006305D7">
      <w:pPr>
        <w:rPr>
          <w:rFonts w:cs="Arial"/>
          <w:b/>
          <w:color w:val="808080"/>
        </w:rPr>
      </w:pPr>
    </w:p>
    <w:p w:rsidR="006305D7" w:rsidRPr="000B2F36" w:rsidRDefault="006305D7" w:rsidP="006305D7">
      <w:pPr>
        <w:rPr>
          <w:rFonts w:cs="Arial"/>
          <w:b/>
          <w:color w:val="808080"/>
        </w:rPr>
      </w:pPr>
      <w:r w:rsidRPr="000B2F36">
        <w:rPr>
          <w:rFonts w:cs="Arial"/>
          <w:b/>
          <w:color w:val="808080"/>
        </w:rPr>
        <w:t xml:space="preserve">Required formatting </w:t>
      </w:r>
    </w:p>
    <w:p w:rsidR="006305D7" w:rsidRPr="000B2F36" w:rsidRDefault="006305D7" w:rsidP="00501315">
      <w:pPr>
        <w:pStyle w:val="ListParagraph"/>
        <w:numPr>
          <w:ilvl w:val="0"/>
          <w:numId w:val="1"/>
          <w:numberingChange w:id="0" w:author="michael hutchinson" w:date="2017-03-17T06:56:00Z" w:original=""/>
        </w:numPr>
        <w:rPr>
          <w:rFonts w:cs="Arial"/>
          <w:color w:val="808080"/>
        </w:rPr>
      </w:pPr>
      <w:r w:rsidRPr="000B2F36">
        <w:rPr>
          <w:rFonts w:cs="Arial"/>
          <w:i/>
          <w:color w:val="808080"/>
        </w:rPr>
        <w:t>File Type:</w:t>
      </w:r>
      <w:r w:rsidRPr="000B2F36">
        <w:rPr>
          <w:rFonts w:cs="Arial"/>
          <w:color w:val="808080"/>
        </w:rPr>
        <w:t xml:space="preserve"> Microsoft Word is </w:t>
      </w:r>
      <w:proofErr w:type="spellStart"/>
      <w:r w:rsidRPr="00E45D93">
        <w:rPr>
          <w:rFonts w:cs="Arial"/>
          <w:color w:val="808080"/>
        </w:rPr>
        <w:t>JoVE</w:t>
      </w:r>
      <w:r w:rsidRPr="000B2F36">
        <w:rPr>
          <w:rFonts w:cs="Arial"/>
          <w:color w:val="808080"/>
        </w:rPr>
        <w:t>’s</w:t>
      </w:r>
      <w:proofErr w:type="spellEnd"/>
      <w:r w:rsidRPr="000B2F36">
        <w:rPr>
          <w:rFonts w:cs="Arial"/>
          <w:color w:val="808080"/>
        </w:rPr>
        <w:t xml:space="preserve"> preferred format for text. All manuscripts must be submitted as a .doc or .</w:t>
      </w:r>
      <w:proofErr w:type="spellStart"/>
      <w:r w:rsidRPr="000B2F36">
        <w:rPr>
          <w:rFonts w:cs="Arial"/>
          <w:color w:val="808080"/>
        </w:rPr>
        <w:t>docx</w:t>
      </w:r>
      <w:proofErr w:type="spellEnd"/>
      <w:r w:rsidRPr="000B2F36">
        <w:rPr>
          <w:rFonts w:cs="Arial"/>
          <w:color w:val="808080"/>
        </w:rPr>
        <w:t xml:space="preserve"> file</w:t>
      </w:r>
    </w:p>
    <w:p w:rsidR="006305D7" w:rsidRPr="000B2F36" w:rsidRDefault="006305D7" w:rsidP="00501315">
      <w:pPr>
        <w:pStyle w:val="ListParagraph"/>
        <w:numPr>
          <w:ilvl w:val="0"/>
          <w:numId w:val="1"/>
          <w:numberingChange w:id="1" w:author="michael hutchinson" w:date="2017-03-17T06:56:00Z" w:original=""/>
        </w:numPr>
        <w:rPr>
          <w:rFonts w:cs="Arial"/>
          <w:color w:val="808080"/>
        </w:rPr>
      </w:pPr>
      <w:r w:rsidRPr="000B2F36">
        <w:rPr>
          <w:rFonts w:cs="Arial"/>
          <w:i/>
          <w:color w:val="808080"/>
        </w:rPr>
        <w:t>Font:</w:t>
      </w:r>
      <w:r w:rsidRPr="000B2F36">
        <w:rPr>
          <w:rFonts w:cs="Arial"/>
          <w:color w:val="808080"/>
        </w:rPr>
        <w:t xml:space="preserve"> 12 pt Arial, Calibri, or Times New Roman throughout the entire document </w:t>
      </w:r>
    </w:p>
    <w:p w:rsidR="006305D7" w:rsidRPr="000B2F36" w:rsidRDefault="006305D7" w:rsidP="00501315">
      <w:pPr>
        <w:pStyle w:val="ListParagraph"/>
        <w:numPr>
          <w:ilvl w:val="0"/>
          <w:numId w:val="1"/>
          <w:numberingChange w:id="2" w:author="michael hutchinson" w:date="2017-03-17T06:56:00Z" w:original=""/>
        </w:numPr>
        <w:rPr>
          <w:rFonts w:cs="Arial"/>
          <w:color w:val="808080"/>
        </w:rPr>
      </w:pPr>
      <w:r w:rsidRPr="000B2F36">
        <w:rPr>
          <w:rFonts w:cs="Arial"/>
          <w:i/>
          <w:color w:val="808080"/>
        </w:rPr>
        <w:t>Page margins:</w:t>
      </w:r>
      <w:r w:rsidRPr="000B2F36">
        <w:rPr>
          <w:rFonts w:cs="Arial"/>
          <w:color w:val="808080"/>
        </w:rPr>
        <w:t xml:space="preserve"> 1 inch on all sides</w:t>
      </w:r>
    </w:p>
    <w:p w:rsidR="006305D7" w:rsidRPr="000B2F36" w:rsidRDefault="006305D7" w:rsidP="00501315">
      <w:pPr>
        <w:pStyle w:val="ListParagraph"/>
        <w:numPr>
          <w:ilvl w:val="0"/>
          <w:numId w:val="1"/>
          <w:numberingChange w:id="3" w:author="michael hutchinson" w:date="2017-03-17T06:56:00Z" w:original=""/>
        </w:numPr>
        <w:rPr>
          <w:rFonts w:cs="Arial"/>
          <w:color w:val="808080"/>
        </w:rPr>
      </w:pPr>
      <w:r w:rsidRPr="000B2F36">
        <w:rPr>
          <w:rFonts w:cs="Arial"/>
          <w:i/>
          <w:color w:val="808080"/>
        </w:rPr>
        <w:t>Line spacing:</w:t>
      </w:r>
      <w:r w:rsidRPr="000B2F36">
        <w:rPr>
          <w:rFonts w:cs="Arial"/>
          <w:color w:val="808080"/>
        </w:rPr>
        <w:t xml:space="preserve"> single</w:t>
      </w:r>
      <w:r>
        <w:rPr>
          <w:rFonts w:cs="Arial"/>
          <w:color w:val="808080"/>
        </w:rPr>
        <w:t>-</w:t>
      </w:r>
      <w:r w:rsidRPr="000B2F36">
        <w:rPr>
          <w:rFonts w:cs="Arial"/>
          <w:color w:val="808080"/>
        </w:rPr>
        <w:t>spaced with a space between each paragraph/bullet point</w:t>
      </w:r>
    </w:p>
    <w:p w:rsidR="006305D7" w:rsidRPr="000B2F36" w:rsidRDefault="006305D7" w:rsidP="006305D7">
      <w:pPr>
        <w:pStyle w:val="NormalWeb"/>
        <w:spacing w:before="0" w:beforeAutospacing="0" w:after="0" w:afterAutospacing="0"/>
        <w:rPr>
          <w:rFonts w:cs="Arial"/>
          <w:b/>
          <w:bCs/>
        </w:rPr>
      </w:pPr>
    </w:p>
    <w:p w:rsidR="006305D7" w:rsidRDefault="006305D7" w:rsidP="006305D7">
      <w:pPr>
        <w:pStyle w:val="NormalWeb"/>
        <w:spacing w:before="0" w:beforeAutospacing="0" w:after="0" w:afterAutospacing="0"/>
        <w:rPr>
          <w:rFonts w:cs="Arial"/>
        </w:rPr>
      </w:pPr>
      <w:r w:rsidRPr="000B2F36">
        <w:rPr>
          <w:rFonts w:cs="Arial"/>
          <w:b/>
          <w:bCs/>
        </w:rPr>
        <w:t>TITLE:</w:t>
      </w:r>
      <w:r w:rsidRPr="000B2F36">
        <w:rPr>
          <w:rFonts w:cs="Arial"/>
        </w:rPr>
        <w:t xml:space="preserve"> </w:t>
      </w:r>
      <w:r w:rsidRPr="000B2F36">
        <w:rPr>
          <w:rFonts w:cs="Arial"/>
          <w:i/>
          <w:color w:val="808080"/>
        </w:rPr>
        <w:t>(maximum 150 characters)</w:t>
      </w:r>
      <w:r w:rsidRPr="000B2F36">
        <w:rPr>
          <w:rFonts w:cs="Arial"/>
        </w:rPr>
        <w:t xml:space="preserve"> </w:t>
      </w:r>
    </w:p>
    <w:p w:rsidR="00B77543" w:rsidRDefault="00B77543" w:rsidP="006305D7">
      <w:pPr>
        <w:pStyle w:val="NormalWeb"/>
        <w:spacing w:before="0" w:beforeAutospacing="0" w:after="0" w:afterAutospacing="0"/>
        <w:rPr>
          <w:rFonts w:cs="Arial"/>
        </w:rPr>
      </w:pPr>
    </w:p>
    <w:p w:rsidR="005150F7" w:rsidRPr="005150F7" w:rsidRDefault="005150F7" w:rsidP="005150F7">
      <w:pPr>
        <w:pStyle w:val="Title"/>
        <w:jc w:val="center"/>
        <w:rPr>
          <w:rFonts w:asciiTheme="minorHAnsi" w:hAnsiTheme="minorHAnsi"/>
          <w:color w:val="auto"/>
          <w:sz w:val="24"/>
          <w:szCs w:val="24"/>
        </w:rPr>
      </w:pPr>
      <w:r w:rsidRPr="005150F7">
        <w:rPr>
          <w:rFonts w:asciiTheme="minorHAnsi" w:hAnsiTheme="minorHAnsi"/>
          <w:color w:val="auto"/>
          <w:sz w:val="24"/>
          <w:szCs w:val="24"/>
        </w:rPr>
        <w:t xml:space="preserve">Measurement &amp; Analysis of the Temporal Discrimination Threshold </w:t>
      </w:r>
    </w:p>
    <w:p w:rsidR="005150F7" w:rsidRPr="005150F7" w:rsidRDefault="00945FBF" w:rsidP="005150F7">
      <w:pPr>
        <w:pStyle w:val="Title"/>
        <w:jc w:val="center"/>
        <w:rPr>
          <w:rFonts w:asciiTheme="minorHAnsi" w:hAnsiTheme="minorHAnsi"/>
          <w:color w:val="auto"/>
          <w:sz w:val="24"/>
          <w:szCs w:val="24"/>
        </w:rPr>
      </w:pPr>
      <w:r>
        <w:rPr>
          <w:rFonts w:asciiTheme="minorHAnsi" w:hAnsiTheme="minorHAnsi"/>
          <w:color w:val="auto"/>
          <w:sz w:val="24"/>
          <w:szCs w:val="24"/>
        </w:rPr>
        <w:t>A</w:t>
      </w:r>
      <w:r w:rsidR="005150F7" w:rsidRPr="005150F7">
        <w:rPr>
          <w:rFonts w:asciiTheme="minorHAnsi" w:hAnsiTheme="minorHAnsi"/>
          <w:color w:val="auto"/>
          <w:sz w:val="24"/>
          <w:szCs w:val="24"/>
        </w:rPr>
        <w:t>pplied to Cervical Dystonia</w:t>
      </w:r>
    </w:p>
    <w:p w:rsidR="005150F7" w:rsidRPr="000B2F36" w:rsidRDefault="005150F7" w:rsidP="006305D7">
      <w:pPr>
        <w:pStyle w:val="NormalWeb"/>
        <w:spacing w:before="0" w:beforeAutospacing="0" w:after="0" w:afterAutospacing="0"/>
        <w:rPr>
          <w:rFonts w:cs="Arial"/>
        </w:rPr>
      </w:pPr>
    </w:p>
    <w:p w:rsidR="006305D7" w:rsidRPr="000B2F36" w:rsidRDefault="006305D7" w:rsidP="006305D7">
      <w:pPr>
        <w:rPr>
          <w:rFonts w:cs="Arial"/>
          <w:b/>
          <w:bCs/>
        </w:rPr>
      </w:pPr>
    </w:p>
    <w:p w:rsidR="006305D7" w:rsidRPr="000B2F36" w:rsidRDefault="006305D7" w:rsidP="006305D7">
      <w:pPr>
        <w:rPr>
          <w:rFonts w:cs="Arial"/>
          <w:bCs/>
          <w:i/>
          <w:color w:val="808080"/>
        </w:rPr>
      </w:pPr>
      <w:r w:rsidRPr="000B2F36">
        <w:rPr>
          <w:rFonts w:cs="Arial"/>
          <w:b/>
          <w:bCs/>
        </w:rPr>
        <w:t xml:space="preserve">AUTHORS: </w:t>
      </w:r>
      <w:r w:rsidRPr="000B2F36">
        <w:rPr>
          <w:rFonts w:cs="Arial"/>
          <w:bCs/>
          <w:i/>
          <w:color w:val="808080"/>
        </w:rPr>
        <w:t>(</w:t>
      </w:r>
      <w:r>
        <w:rPr>
          <w:rFonts w:cs="Arial"/>
          <w:bCs/>
          <w:i/>
          <w:color w:val="808080"/>
        </w:rPr>
        <w:t>f</w:t>
      </w:r>
      <w:r w:rsidRPr="000B2F36">
        <w:rPr>
          <w:rFonts w:cs="Arial"/>
          <w:bCs/>
          <w:i/>
          <w:color w:val="808080"/>
        </w:rPr>
        <w:t xml:space="preserve">ull affiliations required for </w:t>
      </w:r>
      <w:r w:rsidRPr="000B2F36">
        <w:rPr>
          <w:rFonts w:cs="Arial"/>
          <w:b/>
          <w:bCs/>
          <w:i/>
          <w:color w:val="808080"/>
        </w:rPr>
        <w:t>all authors</w:t>
      </w:r>
      <w:r w:rsidRPr="000B2F36">
        <w:rPr>
          <w:rFonts w:cs="Arial"/>
          <w:bCs/>
          <w:i/>
          <w:color w:val="808080"/>
        </w:rPr>
        <w:t>, listed in the order of authorship)</w:t>
      </w:r>
    </w:p>
    <w:p w:rsidR="006305D7" w:rsidRPr="000B2F36" w:rsidRDefault="006305D7" w:rsidP="006305D7">
      <w:pPr>
        <w:rPr>
          <w:rFonts w:cs="Arial"/>
          <w:bCs/>
          <w:color w:val="808080"/>
        </w:rPr>
      </w:pPr>
      <w:r w:rsidRPr="000B2F36">
        <w:rPr>
          <w:rFonts w:cs="Arial"/>
          <w:bCs/>
          <w:color w:val="808080"/>
        </w:rPr>
        <w:t>Last Name, First Name Middle Initial (if appropriate)</w:t>
      </w:r>
    </w:p>
    <w:p w:rsidR="006305D7" w:rsidRPr="000B2F36" w:rsidRDefault="006305D7" w:rsidP="006305D7">
      <w:pPr>
        <w:rPr>
          <w:rFonts w:cs="Arial"/>
          <w:bCs/>
          <w:color w:val="808080"/>
        </w:rPr>
      </w:pPr>
      <w:r w:rsidRPr="000B2F36">
        <w:rPr>
          <w:rFonts w:cs="Arial"/>
          <w:bCs/>
          <w:color w:val="808080"/>
        </w:rPr>
        <w:t>Department</w:t>
      </w:r>
    </w:p>
    <w:p w:rsidR="006305D7" w:rsidRPr="000B2F36" w:rsidRDefault="006305D7" w:rsidP="006305D7">
      <w:pPr>
        <w:rPr>
          <w:rFonts w:cs="Arial"/>
          <w:bCs/>
          <w:color w:val="808080"/>
        </w:rPr>
      </w:pPr>
      <w:r w:rsidRPr="000B2F36">
        <w:rPr>
          <w:rFonts w:cs="Arial"/>
          <w:bCs/>
          <w:color w:val="808080"/>
        </w:rPr>
        <w:t>Institution</w:t>
      </w:r>
    </w:p>
    <w:p w:rsidR="006305D7" w:rsidRPr="000B2F36" w:rsidRDefault="006305D7" w:rsidP="006305D7">
      <w:pPr>
        <w:rPr>
          <w:rFonts w:cs="Arial"/>
          <w:bCs/>
          <w:color w:val="808080"/>
        </w:rPr>
      </w:pPr>
      <w:r w:rsidRPr="000B2F36">
        <w:rPr>
          <w:rFonts w:cs="Arial"/>
          <w:bCs/>
          <w:color w:val="808080"/>
        </w:rPr>
        <w:t>City, Country</w:t>
      </w:r>
    </w:p>
    <w:p w:rsidR="006305D7" w:rsidRDefault="006305D7" w:rsidP="006305D7">
      <w:pPr>
        <w:rPr>
          <w:rFonts w:cs="Arial"/>
          <w:bCs/>
          <w:color w:val="808080"/>
        </w:rPr>
      </w:pPr>
      <w:r w:rsidRPr="000B2F36">
        <w:rPr>
          <w:rFonts w:cs="Arial"/>
          <w:bCs/>
          <w:color w:val="808080"/>
        </w:rPr>
        <w:t>E-mail Address</w:t>
      </w:r>
    </w:p>
    <w:p w:rsidR="0094673B" w:rsidRPr="00D533B9" w:rsidRDefault="0094673B" w:rsidP="006305D7">
      <w:pPr>
        <w:rPr>
          <w:rFonts w:asciiTheme="minorHAnsi" w:hAnsiTheme="minorHAnsi" w:cs="Arial"/>
          <w:bCs/>
          <w:color w:val="auto"/>
        </w:rPr>
      </w:pPr>
      <w:r w:rsidRPr="00D533B9">
        <w:rPr>
          <w:rFonts w:asciiTheme="minorHAnsi" w:hAnsiTheme="minorHAnsi" w:cs="Arial"/>
          <w:bCs/>
          <w:color w:val="auto"/>
        </w:rPr>
        <w:t>Beck, Rebecca, B</w:t>
      </w:r>
      <w:r w:rsidR="00D533B9" w:rsidRPr="00D533B9">
        <w:rPr>
          <w:rFonts w:asciiTheme="minorHAnsi" w:hAnsiTheme="minorHAnsi" w:cs="Arial"/>
          <w:bCs/>
          <w:color w:val="auto"/>
        </w:rPr>
        <w:t xml:space="preserve"> (1)</w:t>
      </w:r>
    </w:p>
    <w:p w:rsidR="00D533B9" w:rsidRPr="00D533B9" w:rsidRDefault="007E0FB5" w:rsidP="006305D7">
      <w:pPr>
        <w:rPr>
          <w:rFonts w:asciiTheme="minorHAnsi" w:hAnsiTheme="minorHAnsi" w:cs="Arial"/>
          <w:bCs/>
          <w:color w:val="auto"/>
        </w:rPr>
      </w:pPr>
      <w:hyperlink r:id="rId11" w:history="1">
        <w:r w:rsidR="00D533B9" w:rsidRPr="00D533B9">
          <w:rPr>
            <w:rStyle w:val="Hyperlink"/>
            <w:rFonts w:asciiTheme="minorHAnsi" w:hAnsiTheme="minorHAnsi" w:cs="Arial"/>
            <w:bCs/>
          </w:rPr>
          <w:t>beckr@tcd.ie</w:t>
        </w:r>
      </w:hyperlink>
    </w:p>
    <w:p w:rsidR="00D533B9" w:rsidRPr="00D533B9" w:rsidRDefault="00D533B9" w:rsidP="006305D7">
      <w:pPr>
        <w:rPr>
          <w:rFonts w:asciiTheme="minorHAnsi" w:hAnsiTheme="minorHAnsi" w:cs="Arial"/>
          <w:bCs/>
          <w:color w:val="auto"/>
        </w:rPr>
      </w:pPr>
    </w:p>
    <w:p w:rsidR="0094673B" w:rsidRPr="00D533B9" w:rsidRDefault="0094673B" w:rsidP="0094673B">
      <w:pPr>
        <w:rPr>
          <w:rFonts w:asciiTheme="minorHAnsi" w:hAnsiTheme="minorHAnsi" w:cs="Arial"/>
          <w:bCs/>
          <w:color w:val="auto"/>
        </w:rPr>
      </w:pPr>
      <w:r w:rsidRPr="00D533B9">
        <w:rPr>
          <w:rFonts w:asciiTheme="minorHAnsi" w:hAnsiTheme="minorHAnsi" w:cs="Arial"/>
          <w:bCs/>
          <w:color w:val="auto"/>
        </w:rPr>
        <w:t xml:space="preserve">Mc Govern, </w:t>
      </w:r>
      <w:proofErr w:type="spellStart"/>
      <w:r w:rsidRPr="00D533B9">
        <w:rPr>
          <w:rFonts w:asciiTheme="minorHAnsi" w:hAnsiTheme="minorHAnsi" w:cs="Arial"/>
          <w:bCs/>
          <w:color w:val="auto"/>
        </w:rPr>
        <w:t>Eavan</w:t>
      </w:r>
      <w:proofErr w:type="spellEnd"/>
      <w:r w:rsidRPr="00D533B9">
        <w:rPr>
          <w:rFonts w:asciiTheme="minorHAnsi" w:hAnsiTheme="minorHAnsi" w:cs="Arial"/>
          <w:bCs/>
          <w:color w:val="auto"/>
        </w:rPr>
        <w:t xml:space="preserve">, M </w:t>
      </w:r>
      <w:r w:rsidR="00D533B9" w:rsidRPr="00D533B9">
        <w:rPr>
          <w:rFonts w:asciiTheme="minorHAnsi" w:hAnsiTheme="minorHAnsi" w:cs="Arial"/>
          <w:bCs/>
          <w:color w:val="auto"/>
        </w:rPr>
        <w:t>(1,2,3)</w:t>
      </w:r>
    </w:p>
    <w:p w:rsidR="00D533B9" w:rsidRPr="00D533B9" w:rsidRDefault="007E0FB5" w:rsidP="0094673B">
      <w:pPr>
        <w:rPr>
          <w:rFonts w:asciiTheme="minorHAnsi" w:hAnsiTheme="minorHAnsi" w:cs="Arial"/>
          <w:bCs/>
          <w:color w:val="auto"/>
        </w:rPr>
      </w:pPr>
      <w:hyperlink r:id="rId12" w:history="1">
        <w:r w:rsidR="00D533B9" w:rsidRPr="00D668F0">
          <w:rPr>
            <w:rStyle w:val="Hyperlink"/>
            <w:rFonts w:asciiTheme="minorHAnsi" w:hAnsiTheme="minorHAnsi" w:cs="Arial"/>
            <w:bCs/>
          </w:rPr>
          <w:t>E.McGovern@st-vincents.ie</w:t>
        </w:r>
      </w:hyperlink>
      <w:r w:rsidR="00D533B9">
        <w:rPr>
          <w:rFonts w:asciiTheme="minorHAnsi" w:hAnsiTheme="minorHAnsi" w:cs="Arial"/>
          <w:bCs/>
          <w:color w:val="auto"/>
        </w:rPr>
        <w:t xml:space="preserve"> </w:t>
      </w:r>
    </w:p>
    <w:p w:rsidR="00D533B9" w:rsidRDefault="00D533B9" w:rsidP="0094673B">
      <w:pPr>
        <w:rPr>
          <w:rFonts w:asciiTheme="minorHAnsi" w:hAnsiTheme="minorHAnsi" w:cs="Arial"/>
          <w:bCs/>
          <w:color w:val="auto"/>
        </w:rPr>
      </w:pPr>
    </w:p>
    <w:p w:rsidR="004A1883" w:rsidRDefault="004A1883" w:rsidP="0094673B">
      <w:pPr>
        <w:rPr>
          <w:rFonts w:asciiTheme="minorHAnsi" w:hAnsiTheme="minorHAnsi" w:cs="Arial"/>
          <w:bCs/>
          <w:color w:val="auto"/>
        </w:rPr>
      </w:pPr>
      <w:r>
        <w:rPr>
          <w:rFonts w:asciiTheme="minorHAnsi" w:hAnsiTheme="minorHAnsi" w:cs="Arial"/>
          <w:bCs/>
          <w:color w:val="auto"/>
        </w:rPr>
        <w:t>(Dr. Beck and Dr. McGovern are joint-first authors, and have contributed equally to this manuscript and video submission).</w:t>
      </w:r>
    </w:p>
    <w:p w:rsidR="004A1883" w:rsidRDefault="004A1883" w:rsidP="0094673B">
      <w:pPr>
        <w:rPr>
          <w:rFonts w:asciiTheme="minorHAnsi" w:hAnsiTheme="minorHAnsi" w:cs="Arial"/>
          <w:bCs/>
          <w:color w:val="auto"/>
        </w:rPr>
      </w:pPr>
    </w:p>
    <w:p w:rsidR="0094673B" w:rsidRPr="00D533B9" w:rsidRDefault="0094673B" w:rsidP="0094673B">
      <w:pPr>
        <w:rPr>
          <w:rFonts w:asciiTheme="minorHAnsi" w:hAnsiTheme="minorHAnsi" w:cs="Arial"/>
          <w:bCs/>
          <w:color w:val="auto"/>
        </w:rPr>
      </w:pPr>
      <w:r w:rsidRPr="00D533B9">
        <w:rPr>
          <w:rFonts w:asciiTheme="minorHAnsi" w:hAnsiTheme="minorHAnsi" w:cs="Arial"/>
          <w:bCs/>
          <w:color w:val="auto"/>
        </w:rPr>
        <w:t xml:space="preserve">Butler, John S </w:t>
      </w:r>
      <w:r w:rsidR="00D533B9" w:rsidRPr="00D533B9">
        <w:rPr>
          <w:rFonts w:asciiTheme="minorHAnsi" w:hAnsiTheme="minorHAnsi" w:cs="Arial"/>
          <w:bCs/>
          <w:color w:val="auto"/>
        </w:rPr>
        <w:t xml:space="preserve"> (4)</w:t>
      </w:r>
    </w:p>
    <w:p w:rsidR="00D533B9" w:rsidRPr="00D533B9" w:rsidRDefault="007E0FB5" w:rsidP="0094673B">
      <w:pPr>
        <w:rPr>
          <w:rFonts w:asciiTheme="minorHAnsi" w:hAnsiTheme="minorHAnsi" w:cs="Segoe UI"/>
          <w:color w:val="333333"/>
          <w:shd w:val="clear" w:color="auto" w:fill="FFFFFF"/>
        </w:rPr>
      </w:pPr>
      <w:hyperlink r:id="rId13" w:history="1">
        <w:r w:rsidR="009C2870" w:rsidRPr="00B66780">
          <w:rPr>
            <w:rStyle w:val="Hyperlink"/>
            <w:rFonts w:asciiTheme="minorHAnsi" w:hAnsiTheme="minorHAnsi" w:cs="Segoe UI"/>
            <w:shd w:val="clear" w:color="auto" w:fill="FFFFFF"/>
          </w:rPr>
          <w:t>john.s.butler@dit.ie</w:t>
        </w:r>
      </w:hyperlink>
      <w:r w:rsidR="009C2870">
        <w:rPr>
          <w:rFonts w:asciiTheme="minorHAnsi" w:hAnsiTheme="minorHAnsi" w:cs="Segoe UI"/>
          <w:shd w:val="clear" w:color="auto" w:fill="FFFFFF"/>
        </w:rPr>
        <w:t xml:space="preserve"> </w:t>
      </w:r>
    </w:p>
    <w:p w:rsidR="00D533B9" w:rsidRPr="00D533B9" w:rsidRDefault="00D533B9" w:rsidP="0094673B">
      <w:pPr>
        <w:rPr>
          <w:rFonts w:asciiTheme="minorHAnsi" w:hAnsiTheme="minorHAnsi" w:cs="Arial"/>
          <w:bCs/>
          <w:color w:val="auto"/>
        </w:rPr>
      </w:pPr>
    </w:p>
    <w:p w:rsidR="00D533B9" w:rsidRPr="00D533B9" w:rsidRDefault="00D533B9" w:rsidP="0094673B">
      <w:pPr>
        <w:rPr>
          <w:rFonts w:asciiTheme="minorHAnsi" w:hAnsiTheme="minorHAnsi" w:cs="Arial"/>
          <w:bCs/>
          <w:color w:val="auto"/>
        </w:rPr>
      </w:pPr>
      <w:proofErr w:type="spellStart"/>
      <w:r w:rsidRPr="00D533B9">
        <w:rPr>
          <w:rFonts w:asciiTheme="minorHAnsi" w:hAnsiTheme="minorHAnsi" w:cs="Arial"/>
          <w:bCs/>
          <w:color w:val="auto"/>
        </w:rPr>
        <w:t>Birsanu</w:t>
      </w:r>
      <w:proofErr w:type="spellEnd"/>
      <w:r w:rsidRPr="00D533B9">
        <w:rPr>
          <w:rFonts w:asciiTheme="minorHAnsi" w:hAnsiTheme="minorHAnsi" w:cs="Arial"/>
          <w:bCs/>
          <w:color w:val="auto"/>
        </w:rPr>
        <w:t xml:space="preserve">, </w:t>
      </w:r>
      <w:proofErr w:type="spellStart"/>
      <w:r w:rsidRPr="00D533B9">
        <w:rPr>
          <w:rFonts w:asciiTheme="minorHAnsi" w:hAnsiTheme="minorHAnsi" w:cs="Arial"/>
          <w:bCs/>
          <w:color w:val="auto"/>
        </w:rPr>
        <w:t>Dorina</w:t>
      </w:r>
      <w:proofErr w:type="spellEnd"/>
      <w:r w:rsidRPr="00D533B9">
        <w:rPr>
          <w:rFonts w:asciiTheme="minorHAnsi" w:hAnsiTheme="minorHAnsi" w:cs="Arial"/>
          <w:bCs/>
          <w:color w:val="auto"/>
        </w:rPr>
        <w:t xml:space="preserve"> (1)</w:t>
      </w:r>
    </w:p>
    <w:p w:rsidR="00D533B9" w:rsidRDefault="007E0FB5" w:rsidP="0094673B">
      <w:pPr>
        <w:rPr>
          <w:rStyle w:val="ms-font-s"/>
        </w:rPr>
      </w:pPr>
      <w:hyperlink r:id="rId14" w:history="1">
        <w:r w:rsidR="00D533B9" w:rsidRPr="00D533B9">
          <w:rPr>
            <w:rStyle w:val="Hyperlink"/>
            <w:rFonts w:asciiTheme="minorHAnsi" w:hAnsiTheme="minorHAnsi" w:cs="Segoe UI"/>
          </w:rPr>
          <w:t>BIRSANUD@tcd.ie</w:t>
        </w:r>
      </w:hyperlink>
      <w:r w:rsidR="00D533B9" w:rsidRPr="00D533B9">
        <w:rPr>
          <w:rStyle w:val="ms-font-s"/>
          <w:rFonts w:asciiTheme="minorHAnsi" w:hAnsiTheme="minorHAnsi" w:cs="Segoe UI"/>
          <w:color w:val="0078D7"/>
        </w:rPr>
        <w:t xml:space="preserve"> </w:t>
      </w:r>
    </w:p>
    <w:p w:rsidR="00C00A42" w:rsidRPr="00D533B9" w:rsidRDefault="00C00A42" w:rsidP="0094673B">
      <w:pPr>
        <w:rPr>
          <w:rFonts w:asciiTheme="minorHAnsi" w:hAnsiTheme="minorHAnsi" w:cs="Arial"/>
          <w:bCs/>
          <w:color w:val="auto"/>
        </w:rPr>
      </w:pPr>
    </w:p>
    <w:p w:rsidR="00D533B9" w:rsidRPr="00D533B9" w:rsidRDefault="00D533B9" w:rsidP="00D533B9">
      <w:pPr>
        <w:rPr>
          <w:rFonts w:asciiTheme="minorHAnsi" w:hAnsiTheme="minorHAnsi" w:cs="Arial"/>
          <w:bCs/>
          <w:color w:val="auto"/>
        </w:rPr>
      </w:pPr>
      <w:r w:rsidRPr="00D533B9">
        <w:rPr>
          <w:rFonts w:asciiTheme="minorHAnsi" w:hAnsiTheme="minorHAnsi" w:cs="Arial"/>
          <w:bCs/>
          <w:color w:val="auto"/>
        </w:rPr>
        <w:t xml:space="preserve">Brendan </w:t>
      </w:r>
      <w:proofErr w:type="spellStart"/>
      <w:r w:rsidRPr="00D533B9">
        <w:rPr>
          <w:rFonts w:asciiTheme="minorHAnsi" w:hAnsiTheme="minorHAnsi" w:cs="Arial"/>
          <w:bCs/>
          <w:color w:val="auto"/>
        </w:rPr>
        <w:t>Quinlivan</w:t>
      </w:r>
      <w:proofErr w:type="spellEnd"/>
      <w:r w:rsidRPr="00D533B9">
        <w:rPr>
          <w:rFonts w:asciiTheme="minorHAnsi" w:hAnsiTheme="minorHAnsi" w:cs="Arial"/>
          <w:bCs/>
          <w:color w:val="auto"/>
        </w:rPr>
        <w:t>,</w:t>
      </w:r>
      <w:r>
        <w:rPr>
          <w:rFonts w:asciiTheme="minorHAnsi" w:hAnsiTheme="minorHAnsi" w:cs="Arial"/>
          <w:bCs/>
          <w:color w:val="auto"/>
        </w:rPr>
        <w:t xml:space="preserve"> (1)</w:t>
      </w:r>
      <w:r w:rsidRPr="00D533B9">
        <w:rPr>
          <w:rFonts w:asciiTheme="minorHAnsi" w:hAnsiTheme="minorHAnsi" w:cs="Arial"/>
          <w:bCs/>
          <w:color w:val="auto"/>
        </w:rPr>
        <w:t xml:space="preserve"> </w:t>
      </w:r>
    </w:p>
    <w:p w:rsidR="00D533B9" w:rsidRDefault="007E0FB5" w:rsidP="0094673B">
      <w:pPr>
        <w:rPr>
          <w:rFonts w:asciiTheme="minorHAnsi" w:hAnsiTheme="minorHAnsi" w:cs="Arial"/>
          <w:bCs/>
          <w:color w:val="auto"/>
        </w:rPr>
      </w:pPr>
      <w:hyperlink r:id="rId15" w:history="1">
        <w:proofErr w:type="spellStart"/>
        <w:r w:rsidR="00D533B9" w:rsidRPr="00D668F0">
          <w:rPr>
            <w:rStyle w:val="Hyperlink"/>
            <w:rFonts w:asciiTheme="minorHAnsi" w:hAnsiTheme="minorHAnsi" w:cs="Arial"/>
            <w:bCs/>
          </w:rPr>
          <w:t>quinlivb@tcd.ie</w:t>
        </w:r>
        <w:proofErr w:type="spellEnd"/>
      </w:hyperlink>
    </w:p>
    <w:p w:rsidR="00D533B9" w:rsidRPr="00D533B9" w:rsidRDefault="00D533B9" w:rsidP="0094673B">
      <w:pPr>
        <w:rPr>
          <w:rFonts w:asciiTheme="minorHAnsi" w:hAnsiTheme="minorHAnsi" w:cs="Arial"/>
          <w:bCs/>
          <w:color w:val="auto"/>
        </w:rPr>
      </w:pPr>
    </w:p>
    <w:p w:rsidR="0094673B" w:rsidRDefault="0094673B" w:rsidP="0094673B">
      <w:pPr>
        <w:rPr>
          <w:rFonts w:asciiTheme="minorHAnsi" w:hAnsiTheme="minorHAnsi" w:cs="Arial"/>
          <w:bCs/>
          <w:color w:val="auto"/>
        </w:rPr>
      </w:pPr>
      <w:proofErr w:type="spellStart"/>
      <w:r w:rsidRPr="00D533B9">
        <w:rPr>
          <w:rFonts w:asciiTheme="minorHAnsi" w:hAnsiTheme="minorHAnsi" w:cs="Arial"/>
          <w:bCs/>
          <w:color w:val="auto"/>
        </w:rPr>
        <w:t>Beiser</w:t>
      </w:r>
      <w:proofErr w:type="spellEnd"/>
      <w:r w:rsidRPr="00D533B9">
        <w:rPr>
          <w:rFonts w:asciiTheme="minorHAnsi" w:hAnsiTheme="minorHAnsi" w:cs="Arial"/>
          <w:bCs/>
          <w:color w:val="auto"/>
        </w:rPr>
        <w:t xml:space="preserve">, Ines </w:t>
      </w:r>
      <w:r w:rsidR="00D533B9">
        <w:rPr>
          <w:rFonts w:asciiTheme="minorHAnsi" w:hAnsiTheme="minorHAnsi" w:cs="Arial"/>
          <w:bCs/>
          <w:color w:val="auto"/>
        </w:rPr>
        <w:t>(1, 2, 3)</w:t>
      </w:r>
      <w:r w:rsidRPr="00D533B9">
        <w:rPr>
          <w:rFonts w:asciiTheme="minorHAnsi" w:hAnsiTheme="minorHAnsi" w:cs="Arial"/>
          <w:bCs/>
          <w:color w:val="auto"/>
        </w:rPr>
        <w:t xml:space="preserve">, </w:t>
      </w:r>
    </w:p>
    <w:p w:rsidR="00D533B9" w:rsidRDefault="007E0FB5" w:rsidP="0094673B">
      <w:pPr>
        <w:rPr>
          <w:rFonts w:asciiTheme="minorHAnsi" w:hAnsiTheme="minorHAnsi" w:cs="Arial"/>
          <w:bCs/>
          <w:color w:val="auto"/>
        </w:rPr>
      </w:pPr>
      <w:hyperlink r:id="rId16" w:history="1">
        <w:r w:rsidR="004A1883" w:rsidRPr="00D668F0">
          <w:rPr>
            <w:rStyle w:val="Hyperlink"/>
            <w:rFonts w:asciiTheme="minorHAnsi" w:hAnsiTheme="minorHAnsi" w:cs="Arial"/>
            <w:bCs/>
          </w:rPr>
          <w:t>Ines.beiser@gmx.com</w:t>
        </w:r>
      </w:hyperlink>
    </w:p>
    <w:p w:rsidR="004A1883" w:rsidRPr="00D533B9" w:rsidRDefault="004A1883" w:rsidP="0094673B">
      <w:pPr>
        <w:rPr>
          <w:rFonts w:asciiTheme="minorHAnsi" w:hAnsiTheme="minorHAnsi" w:cs="Arial"/>
          <w:bCs/>
          <w:color w:val="auto"/>
        </w:rPr>
      </w:pPr>
    </w:p>
    <w:p w:rsidR="0094673B" w:rsidRDefault="0094673B" w:rsidP="0094673B">
      <w:pPr>
        <w:rPr>
          <w:rFonts w:asciiTheme="minorHAnsi" w:hAnsiTheme="minorHAnsi" w:cs="Arial"/>
          <w:bCs/>
          <w:color w:val="auto"/>
        </w:rPr>
      </w:pPr>
      <w:proofErr w:type="spellStart"/>
      <w:r w:rsidRPr="00D533B9">
        <w:rPr>
          <w:rFonts w:asciiTheme="minorHAnsi" w:hAnsiTheme="minorHAnsi" w:cs="Arial"/>
          <w:bCs/>
          <w:color w:val="auto"/>
        </w:rPr>
        <w:t>Narasi</w:t>
      </w:r>
      <w:r w:rsidR="00064A7F">
        <w:rPr>
          <w:rFonts w:asciiTheme="minorHAnsi" w:hAnsiTheme="minorHAnsi" w:cs="Arial"/>
          <w:bCs/>
          <w:color w:val="auto"/>
        </w:rPr>
        <w:t>m</w:t>
      </w:r>
      <w:r w:rsidRPr="00D533B9">
        <w:rPr>
          <w:rFonts w:asciiTheme="minorHAnsi" w:hAnsiTheme="minorHAnsi" w:cs="Arial"/>
          <w:bCs/>
          <w:color w:val="auto"/>
        </w:rPr>
        <w:t>ham</w:t>
      </w:r>
      <w:proofErr w:type="spellEnd"/>
      <w:r w:rsidRPr="00D533B9">
        <w:rPr>
          <w:rFonts w:asciiTheme="minorHAnsi" w:hAnsiTheme="minorHAnsi" w:cs="Arial"/>
          <w:bCs/>
          <w:color w:val="auto"/>
        </w:rPr>
        <w:t xml:space="preserve">, </w:t>
      </w:r>
      <w:proofErr w:type="spellStart"/>
      <w:r w:rsidRPr="00D533B9">
        <w:rPr>
          <w:rFonts w:asciiTheme="minorHAnsi" w:hAnsiTheme="minorHAnsi" w:cs="Arial"/>
          <w:bCs/>
          <w:color w:val="auto"/>
        </w:rPr>
        <w:t>Shruti</w:t>
      </w:r>
      <w:proofErr w:type="spellEnd"/>
      <w:r w:rsidRPr="00D533B9">
        <w:rPr>
          <w:rFonts w:asciiTheme="minorHAnsi" w:hAnsiTheme="minorHAnsi" w:cs="Arial"/>
          <w:bCs/>
          <w:color w:val="auto"/>
        </w:rPr>
        <w:t xml:space="preserve"> </w:t>
      </w:r>
      <w:r w:rsidR="00D533B9">
        <w:rPr>
          <w:rFonts w:asciiTheme="minorHAnsi" w:hAnsiTheme="minorHAnsi" w:cs="Arial"/>
          <w:bCs/>
          <w:color w:val="auto"/>
        </w:rPr>
        <w:t>(1)</w:t>
      </w:r>
      <w:r w:rsidRPr="00D533B9">
        <w:rPr>
          <w:rFonts w:asciiTheme="minorHAnsi" w:hAnsiTheme="minorHAnsi" w:cs="Arial"/>
          <w:bCs/>
          <w:color w:val="auto"/>
        </w:rPr>
        <w:t xml:space="preserve"> </w:t>
      </w:r>
    </w:p>
    <w:p w:rsidR="00D533B9" w:rsidRPr="00D533B9" w:rsidRDefault="007E0FB5" w:rsidP="0094673B">
      <w:pPr>
        <w:rPr>
          <w:rFonts w:asciiTheme="minorHAnsi" w:hAnsiTheme="minorHAnsi" w:cs="Arial"/>
          <w:bCs/>
          <w:color w:val="auto"/>
        </w:rPr>
      </w:pPr>
      <w:hyperlink r:id="rId17" w:history="1">
        <w:r w:rsidR="00D533B9" w:rsidRPr="00D668F0">
          <w:rPr>
            <w:rStyle w:val="Hyperlink"/>
            <w:rFonts w:ascii="Segoe UI" w:hAnsi="Segoe UI" w:cs="Segoe UI"/>
            <w:sz w:val="18"/>
            <w:szCs w:val="18"/>
          </w:rPr>
          <w:t>NARASIMS@tcd.ie</w:t>
        </w:r>
      </w:hyperlink>
      <w:r w:rsidR="00D533B9">
        <w:rPr>
          <w:rStyle w:val="ms-font-s"/>
          <w:rFonts w:ascii="Segoe UI" w:hAnsi="Segoe UI" w:cs="Segoe UI"/>
          <w:color w:val="0078D7"/>
          <w:sz w:val="18"/>
          <w:szCs w:val="18"/>
        </w:rPr>
        <w:t xml:space="preserve"> </w:t>
      </w:r>
    </w:p>
    <w:p w:rsidR="00D533B9" w:rsidRDefault="00D533B9" w:rsidP="0094673B">
      <w:pPr>
        <w:rPr>
          <w:rFonts w:asciiTheme="minorHAnsi" w:hAnsiTheme="minorHAnsi" w:cs="Arial"/>
          <w:bCs/>
          <w:color w:val="auto"/>
        </w:rPr>
      </w:pPr>
    </w:p>
    <w:p w:rsidR="00D533B9" w:rsidRDefault="0094673B" w:rsidP="0094673B">
      <w:pPr>
        <w:rPr>
          <w:rFonts w:asciiTheme="minorHAnsi" w:hAnsiTheme="minorHAnsi" w:cs="Arial"/>
          <w:bCs/>
          <w:color w:val="auto"/>
        </w:rPr>
      </w:pPr>
      <w:proofErr w:type="spellStart"/>
      <w:proofErr w:type="gramStart"/>
      <w:r w:rsidRPr="00D533B9">
        <w:rPr>
          <w:rFonts w:asciiTheme="minorHAnsi" w:hAnsiTheme="minorHAnsi" w:cs="Arial"/>
          <w:bCs/>
          <w:color w:val="auto"/>
        </w:rPr>
        <w:t>O’Riordan</w:t>
      </w:r>
      <w:proofErr w:type="spellEnd"/>
      <w:r w:rsidRPr="00D533B9">
        <w:rPr>
          <w:rFonts w:asciiTheme="minorHAnsi" w:hAnsiTheme="minorHAnsi" w:cs="Arial"/>
          <w:bCs/>
          <w:color w:val="auto"/>
        </w:rPr>
        <w:t xml:space="preserve">  Sean</w:t>
      </w:r>
      <w:proofErr w:type="gramEnd"/>
      <w:r w:rsidRPr="00D533B9">
        <w:rPr>
          <w:rFonts w:asciiTheme="minorHAnsi" w:hAnsiTheme="minorHAnsi" w:cs="Arial"/>
          <w:bCs/>
          <w:color w:val="auto"/>
        </w:rPr>
        <w:t xml:space="preserve"> </w:t>
      </w:r>
      <w:r w:rsidR="00D533B9">
        <w:rPr>
          <w:rFonts w:asciiTheme="minorHAnsi" w:hAnsiTheme="minorHAnsi" w:cs="Arial"/>
          <w:bCs/>
          <w:color w:val="auto"/>
        </w:rPr>
        <w:t>(2,3)</w:t>
      </w:r>
    </w:p>
    <w:p w:rsidR="0094673B" w:rsidRDefault="007E0FB5" w:rsidP="0094673B">
      <w:pPr>
        <w:rPr>
          <w:rFonts w:asciiTheme="minorHAnsi" w:hAnsiTheme="minorHAnsi" w:cs="Arial"/>
          <w:bCs/>
          <w:color w:val="auto"/>
        </w:rPr>
      </w:pPr>
      <w:hyperlink r:id="rId18" w:history="1">
        <w:r w:rsidR="004A1883" w:rsidRPr="00D668F0">
          <w:rPr>
            <w:rStyle w:val="Hyperlink"/>
            <w:rFonts w:asciiTheme="minorHAnsi" w:hAnsiTheme="minorHAnsi" w:cs="Arial"/>
            <w:bCs/>
          </w:rPr>
          <w:t>Sean.oriordan@svuh.ie</w:t>
        </w:r>
      </w:hyperlink>
    </w:p>
    <w:p w:rsidR="004A1883" w:rsidRPr="00D533B9" w:rsidRDefault="004A1883" w:rsidP="0094673B">
      <w:pPr>
        <w:rPr>
          <w:rFonts w:asciiTheme="minorHAnsi" w:hAnsiTheme="minorHAnsi" w:cs="Arial"/>
          <w:bCs/>
          <w:color w:val="auto"/>
        </w:rPr>
      </w:pPr>
    </w:p>
    <w:p w:rsidR="00D533B9" w:rsidRDefault="0094673B" w:rsidP="0094673B">
      <w:pPr>
        <w:rPr>
          <w:rFonts w:asciiTheme="minorHAnsi" w:hAnsiTheme="minorHAnsi" w:cs="Arial"/>
          <w:bCs/>
          <w:color w:val="auto"/>
        </w:rPr>
      </w:pPr>
      <w:commentRangeStart w:id="4"/>
      <w:r w:rsidRPr="00D533B9">
        <w:rPr>
          <w:rFonts w:asciiTheme="minorHAnsi" w:hAnsiTheme="minorHAnsi" w:cs="Arial"/>
          <w:bCs/>
          <w:color w:val="auto"/>
        </w:rPr>
        <w:t xml:space="preserve">Reilly, Richard B </w:t>
      </w:r>
      <w:r w:rsidR="00D533B9">
        <w:rPr>
          <w:rFonts w:asciiTheme="minorHAnsi" w:hAnsiTheme="minorHAnsi" w:cs="Arial"/>
          <w:bCs/>
          <w:color w:val="auto"/>
        </w:rPr>
        <w:t>(1,</w:t>
      </w:r>
      <w:r w:rsidRPr="00D533B9">
        <w:rPr>
          <w:rFonts w:asciiTheme="minorHAnsi" w:hAnsiTheme="minorHAnsi" w:cs="Arial"/>
          <w:bCs/>
          <w:color w:val="auto"/>
        </w:rPr>
        <w:t xml:space="preserve"> 5</w:t>
      </w:r>
      <w:r w:rsidR="00D533B9">
        <w:rPr>
          <w:rFonts w:asciiTheme="minorHAnsi" w:hAnsiTheme="minorHAnsi" w:cs="Arial"/>
          <w:bCs/>
          <w:color w:val="auto"/>
        </w:rPr>
        <w:t>)</w:t>
      </w:r>
    </w:p>
    <w:p w:rsidR="004A1883" w:rsidRDefault="007E0FB5" w:rsidP="0094673B">
      <w:pPr>
        <w:rPr>
          <w:rFonts w:asciiTheme="minorHAnsi" w:hAnsiTheme="minorHAnsi" w:cs="Arial"/>
          <w:bCs/>
          <w:color w:val="auto"/>
        </w:rPr>
      </w:pPr>
      <w:hyperlink r:id="rId19" w:history="1">
        <w:r w:rsidR="004A1883" w:rsidRPr="00D668F0">
          <w:rPr>
            <w:rStyle w:val="Hyperlink"/>
            <w:rFonts w:asciiTheme="minorHAnsi" w:hAnsiTheme="minorHAnsi" w:cs="Arial"/>
            <w:bCs/>
          </w:rPr>
          <w:t>reillyri@tcd.ie</w:t>
        </w:r>
      </w:hyperlink>
    </w:p>
    <w:commentRangeEnd w:id="4"/>
    <w:p w:rsidR="00D533B9" w:rsidRDefault="00F800E9" w:rsidP="0094673B">
      <w:pPr>
        <w:rPr>
          <w:rFonts w:asciiTheme="minorHAnsi" w:hAnsiTheme="minorHAnsi" w:cs="Arial"/>
          <w:bCs/>
          <w:color w:val="auto"/>
        </w:rPr>
      </w:pPr>
      <w:r>
        <w:rPr>
          <w:rStyle w:val="CommentReference"/>
          <w:vanish/>
        </w:rPr>
        <w:commentReference w:id="4"/>
      </w:r>
      <w:r w:rsidR="0094673B" w:rsidRPr="00D533B9">
        <w:rPr>
          <w:rFonts w:asciiTheme="minorHAnsi" w:hAnsiTheme="minorHAnsi" w:cs="Arial"/>
          <w:bCs/>
          <w:color w:val="auto"/>
        </w:rPr>
        <w:t xml:space="preserve"> </w:t>
      </w:r>
    </w:p>
    <w:p w:rsidR="0094673B" w:rsidRPr="00D533B9" w:rsidRDefault="0094673B" w:rsidP="0094673B">
      <w:pPr>
        <w:rPr>
          <w:rFonts w:asciiTheme="minorHAnsi" w:hAnsiTheme="minorHAnsi" w:cs="Arial"/>
          <w:bCs/>
          <w:color w:val="auto"/>
        </w:rPr>
      </w:pPr>
      <w:r w:rsidRPr="00D533B9">
        <w:rPr>
          <w:rFonts w:asciiTheme="minorHAnsi" w:hAnsiTheme="minorHAnsi" w:cs="Arial"/>
          <w:bCs/>
          <w:color w:val="auto"/>
        </w:rPr>
        <w:t xml:space="preserve">Hutchinson, Michael </w:t>
      </w:r>
      <w:r w:rsidR="004A1883">
        <w:rPr>
          <w:rFonts w:asciiTheme="minorHAnsi" w:hAnsiTheme="minorHAnsi" w:cs="Arial"/>
          <w:bCs/>
          <w:color w:val="auto"/>
        </w:rPr>
        <w:t>(2,3)</w:t>
      </w:r>
      <w:r w:rsidRPr="00D533B9">
        <w:rPr>
          <w:rFonts w:asciiTheme="minorHAnsi" w:hAnsiTheme="minorHAnsi" w:cs="Arial"/>
          <w:bCs/>
          <w:color w:val="auto"/>
        </w:rPr>
        <w:t xml:space="preserve">  </w:t>
      </w:r>
    </w:p>
    <w:p w:rsidR="0094673B" w:rsidRDefault="007E0FB5" w:rsidP="0094673B">
      <w:pPr>
        <w:rPr>
          <w:rFonts w:asciiTheme="minorHAnsi" w:hAnsiTheme="minorHAnsi" w:cs="Arial"/>
          <w:bCs/>
          <w:color w:val="auto"/>
        </w:rPr>
      </w:pPr>
      <w:hyperlink r:id="rId21" w:history="1">
        <w:r w:rsidR="004A1883" w:rsidRPr="00D668F0">
          <w:rPr>
            <w:rStyle w:val="Hyperlink"/>
            <w:rFonts w:asciiTheme="minorHAnsi" w:hAnsiTheme="minorHAnsi" w:cs="Arial"/>
            <w:bCs/>
          </w:rPr>
          <w:t>Mhutchin2@mac.com</w:t>
        </w:r>
      </w:hyperlink>
      <w:r w:rsidR="004A1883">
        <w:rPr>
          <w:rFonts w:asciiTheme="minorHAnsi" w:hAnsiTheme="minorHAnsi" w:cs="Arial"/>
          <w:bCs/>
          <w:color w:val="auto"/>
        </w:rPr>
        <w:t xml:space="preserve"> </w:t>
      </w:r>
    </w:p>
    <w:p w:rsidR="004A1883" w:rsidRPr="00D533B9" w:rsidRDefault="004A1883" w:rsidP="0094673B">
      <w:pPr>
        <w:rPr>
          <w:rFonts w:asciiTheme="minorHAnsi" w:hAnsiTheme="minorHAnsi" w:cs="Arial"/>
          <w:bCs/>
          <w:color w:val="auto"/>
        </w:rPr>
      </w:pPr>
    </w:p>
    <w:p w:rsidR="0094673B" w:rsidRDefault="0094673B" w:rsidP="0094673B">
      <w:pPr>
        <w:rPr>
          <w:rFonts w:asciiTheme="minorHAnsi" w:hAnsiTheme="minorHAnsi" w:cs="Arial"/>
          <w:bCs/>
          <w:color w:val="auto"/>
        </w:rPr>
      </w:pPr>
    </w:p>
    <w:p w:rsidR="00790B10" w:rsidRPr="00D533B9" w:rsidRDefault="00790B10" w:rsidP="00790B10">
      <w:pPr>
        <w:rPr>
          <w:rFonts w:asciiTheme="minorHAnsi" w:hAnsiTheme="minorHAnsi" w:cs="Arial"/>
          <w:bCs/>
          <w:color w:val="auto"/>
        </w:rPr>
      </w:pPr>
      <w:r w:rsidRPr="00D533B9">
        <w:rPr>
          <w:rFonts w:asciiTheme="minorHAnsi" w:hAnsiTheme="minorHAnsi" w:cs="Arial"/>
          <w:bCs/>
          <w:color w:val="auto"/>
        </w:rPr>
        <w:t xml:space="preserve">1: School of Engineering, Trinity College Dublin, The University of Dublin, </w:t>
      </w:r>
      <w:proofErr w:type="gramStart"/>
      <w:r w:rsidRPr="00D533B9">
        <w:rPr>
          <w:rFonts w:asciiTheme="minorHAnsi" w:hAnsiTheme="minorHAnsi" w:cs="Arial"/>
          <w:bCs/>
          <w:color w:val="auto"/>
        </w:rPr>
        <w:t>Dublin</w:t>
      </w:r>
      <w:proofErr w:type="gramEnd"/>
      <w:r w:rsidRPr="00D533B9">
        <w:rPr>
          <w:rFonts w:asciiTheme="minorHAnsi" w:hAnsiTheme="minorHAnsi" w:cs="Arial"/>
          <w:bCs/>
          <w:color w:val="auto"/>
        </w:rPr>
        <w:t>, Ireland.</w:t>
      </w:r>
    </w:p>
    <w:p w:rsidR="00790B10" w:rsidRPr="00D533B9" w:rsidRDefault="00790B10" w:rsidP="00790B10">
      <w:pPr>
        <w:rPr>
          <w:rFonts w:asciiTheme="minorHAnsi" w:hAnsiTheme="minorHAnsi" w:cs="Arial"/>
          <w:bCs/>
          <w:color w:val="auto"/>
        </w:rPr>
      </w:pPr>
      <w:r w:rsidRPr="00D533B9">
        <w:rPr>
          <w:rFonts w:asciiTheme="minorHAnsi" w:hAnsiTheme="minorHAnsi" w:cs="Arial"/>
          <w:bCs/>
          <w:color w:val="auto"/>
        </w:rPr>
        <w:t xml:space="preserve">2: Department of Neurology, St. Vincent’s University Hospital, Dublin, Ireland.  </w:t>
      </w:r>
    </w:p>
    <w:p w:rsidR="00790B10" w:rsidRPr="00D533B9" w:rsidRDefault="00790B10" w:rsidP="00790B10">
      <w:pPr>
        <w:rPr>
          <w:rFonts w:asciiTheme="minorHAnsi" w:hAnsiTheme="minorHAnsi" w:cs="Arial"/>
          <w:bCs/>
          <w:color w:val="auto"/>
        </w:rPr>
      </w:pPr>
      <w:r w:rsidRPr="00D533B9">
        <w:rPr>
          <w:rFonts w:asciiTheme="minorHAnsi" w:hAnsiTheme="minorHAnsi" w:cs="Arial"/>
          <w:bCs/>
          <w:color w:val="auto"/>
        </w:rPr>
        <w:t>3: School of Medicine and Medical Scienc</w:t>
      </w:r>
      <w:r w:rsidR="0068350F">
        <w:rPr>
          <w:rFonts w:asciiTheme="minorHAnsi" w:hAnsiTheme="minorHAnsi" w:cs="Arial"/>
          <w:bCs/>
          <w:color w:val="auto"/>
        </w:rPr>
        <w:t xml:space="preserve">es, University College Dublin, </w:t>
      </w:r>
      <w:r>
        <w:rPr>
          <w:rFonts w:asciiTheme="minorHAnsi" w:hAnsiTheme="minorHAnsi" w:cs="Arial"/>
          <w:bCs/>
          <w:color w:val="auto"/>
        </w:rPr>
        <w:t>Ireland.</w:t>
      </w:r>
    </w:p>
    <w:p w:rsidR="00790B10" w:rsidRPr="00D533B9" w:rsidRDefault="00790B10" w:rsidP="00790B10">
      <w:pPr>
        <w:rPr>
          <w:rFonts w:asciiTheme="minorHAnsi" w:hAnsiTheme="minorHAnsi" w:cs="Arial"/>
          <w:bCs/>
          <w:color w:val="auto"/>
        </w:rPr>
      </w:pPr>
      <w:proofErr w:type="gramStart"/>
      <w:r w:rsidRPr="00D533B9">
        <w:rPr>
          <w:rFonts w:asciiTheme="minorHAnsi" w:hAnsiTheme="minorHAnsi" w:cs="Arial"/>
          <w:bCs/>
          <w:color w:val="auto"/>
        </w:rPr>
        <w:t xml:space="preserve">4, School of Mathematical Sciences, </w:t>
      </w:r>
      <w:r>
        <w:rPr>
          <w:rFonts w:asciiTheme="minorHAnsi" w:hAnsiTheme="minorHAnsi" w:cs="Arial"/>
          <w:bCs/>
          <w:color w:val="auto"/>
        </w:rPr>
        <w:t>Dublin Institute of Technology, Dublin, Ireland.</w:t>
      </w:r>
      <w:proofErr w:type="gramEnd"/>
    </w:p>
    <w:p w:rsidR="00790B10" w:rsidRPr="00D533B9" w:rsidRDefault="00790B10" w:rsidP="00790B10">
      <w:pPr>
        <w:rPr>
          <w:rFonts w:asciiTheme="minorHAnsi" w:hAnsiTheme="minorHAnsi" w:cs="Arial"/>
          <w:bCs/>
          <w:color w:val="auto"/>
        </w:rPr>
      </w:pPr>
      <w:r w:rsidRPr="00D533B9">
        <w:rPr>
          <w:rFonts w:asciiTheme="minorHAnsi" w:hAnsiTheme="minorHAnsi" w:cs="Arial"/>
          <w:bCs/>
          <w:color w:val="auto"/>
        </w:rPr>
        <w:t xml:space="preserve">5: School of Medicine Trinity College Dublin, The University of Dublin, </w:t>
      </w:r>
      <w:proofErr w:type="gramStart"/>
      <w:r w:rsidRPr="00D533B9">
        <w:rPr>
          <w:rFonts w:asciiTheme="minorHAnsi" w:hAnsiTheme="minorHAnsi" w:cs="Arial"/>
          <w:bCs/>
          <w:color w:val="auto"/>
        </w:rPr>
        <w:t>Dublin</w:t>
      </w:r>
      <w:proofErr w:type="gramEnd"/>
      <w:r w:rsidRPr="00D533B9">
        <w:rPr>
          <w:rFonts w:asciiTheme="minorHAnsi" w:hAnsiTheme="minorHAnsi" w:cs="Arial"/>
          <w:bCs/>
          <w:color w:val="auto"/>
        </w:rPr>
        <w:t xml:space="preserve"> </w:t>
      </w:r>
    </w:p>
    <w:p w:rsidR="00790B10" w:rsidRPr="00D533B9" w:rsidRDefault="00790B10" w:rsidP="00790B10">
      <w:pPr>
        <w:rPr>
          <w:rFonts w:asciiTheme="minorHAnsi" w:hAnsiTheme="minorHAnsi" w:cs="Arial"/>
          <w:bCs/>
          <w:color w:val="auto"/>
        </w:rPr>
      </w:pPr>
      <w:r w:rsidRPr="00D533B9">
        <w:rPr>
          <w:rFonts w:asciiTheme="minorHAnsi" w:hAnsiTheme="minorHAnsi" w:cs="Arial"/>
          <w:bCs/>
          <w:color w:val="auto"/>
        </w:rPr>
        <w:t xml:space="preserve">Ireland  </w:t>
      </w:r>
    </w:p>
    <w:p w:rsidR="00790B10" w:rsidRPr="000B2F36" w:rsidRDefault="00790B10" w:rsidP="00790B10">
      <w:pPr>
        <w:pStyle w:val="NormalWeb"/>
        <w:spacing w:before="0" w:beforeAutospacing="0" w:after="0" w:afterAutospacing="0"/>
        <w:rPr>
          <w:rFonts w:cs="Arial"/>
          <w:b/>
          <w:bCs/>
        </w:rPr>
      </w:pPr>
    </w:p>
    <w:p w:rsidR="005E634B" w:rsidRDefault="005E634B" w:rsidP="006305D7">
      <w:pPr>
        <w:pStyle w:val="NormalWeb"/>
        <w:spacing w:before="0" w:beforeAutospacing="0" w:after="0" w:afterAutospacing="0"/>
        <w:rPr>
          <w:rFonts w:cs="Arial"/>
          <w:b/>
          <w:bCs/>
        </w:rPr>
      </w:pPr>
    </w:p>
    <w:p w:rsidR="005E634B" w:rsidRPr="000B2F36" w:rsidRDefault="005E634B" w:rsidP="006305D7">
      <w:pPr>
        <w:pStyle w:val="NormalWeb"/>
        <w:spacing w:before="0" w:beforeAutospacing="0" w:after="0" w:afterAutospacing="0"/>
        <w:rPr>
          <w:rFonts w:cs="Arial"/>
          <w:b/>
          <w:bCs/>
        </w:rPr>
      </w:pPr>
    </w:p>
    <w:p w:rsidR="006305D7" w:rsidRPr="000B2F36" w:rsidRDefault="006305D7" w:rsidP="006305D7">
      <w:pPr>
        <w:pStyle w:val="NormalWeb"/>
        <w:spacing w:before="0" w:beforeAutospacing="0" w:after="0" w:afterAutospacing="0"/>
        <w:rPr>
          <w:rFonts w:cs="Arial"/>
        </w:rPr>
      </w:pPr>
      <w:r w:rsidRPr="000B2F36">
        <w:rPr>
          <w:rFonts w:cs="Arial"/>
          <w:b/>
          <w:bCs/>
        </w:rPr>
        <w:t>CORRESPONDING AUTHOR:</w:t>
      </w:r>
      <w:r w:rsidRPr="000B2F36">
        <w:rPr>
          <w:rFonts w:cs="Arial"/>
        </w:rPr>
        <w:t xml:space="preserve"> </w:t>
      </w:r>
    </w:p>
    <w:p w:rsidR="006305D7" w:rsidRPr="004A1883" w:rsidRDefault="004A1883" w:rsidP="006305D7">
      <w:pPr>
        <w:pStyle w:val="NormalWeb"/>
        <w:spacing w:before="0" w:beforeAutospacing="0" w:after="0" w:afterAutospacing="0"/>
        <w:rPr>
          <w:rFonts w:cs="Arial"/>
          <w:bCs/>
        </w:rPr>
      </w:pPr>
      <w:r w:rsidRPr="004A1883">
        <w:rPr>
          <w:rFonts w:cs="Arial"/>
          <w:bCs/>
        </w:rPr>
        <w:t>Rebecca Beck</w:t>
      </w:r>
    </w:p>
    <w:p w:rsidR="004A1883" w:rsidRPr="000B2F36" w:rsidRDefault="004A1883" w:rsidP="006305D7">
      <w:pPr>
        <w:pStyle w:val="NormalWeb"/>
        <w:spacing w:before="0" w:beforeAutospacing="0" w:after="0" w:afterAutospacing="0"/>
        <w:rPr>
          <w:rFonts w:cs="Arial"/>
          <w:b/>
          <w:bCs/>
        </w:rPr>
      </w:pPr>
    </w:p>
    <w:p w:rsidR="006305D7" w:rsidRDefault="006305D7" w:rsidP="00463027">
      <w:pPr>
        <w:pStyle w:val="NormalWeb"/>
        <w:spacing w:before="0" w:beforeAutospacing="0" w:after="0" w:afterAutospacing="0"/>
        <w:rPr>
          <w:rFonts w:cs="Arial"/>
          <w:color w:val="808080"/>
        </w:rPr>
      </w:pPr>
      <w:r w:rsidRPr="000B2F36">
        <w:rPr>
          <w:rFonts w:cs="Arial"/>
          <w:b/>
          <w:bCs/>
        </w:rPr>
        <w:t>KEYWORDS:</w:t>
      </w:r>
      <w:r w:rsidRPr="000B2F36">
        <w:rPr>
          <w:rFonts w:cs="Arial"/>
        </w:rPr>
        <w:t xml:space="preserve"> </w:t>
      </w:r>
    </w:p>
    <w:p w:rsidR="005150F7" w:rsidRPr="005150F7" w:rsidRDefault="005150F7" w:rsidP="005150F7">
      <w:pPr>
        <w:pStyle w:val="NormalWeb"/>
        <w:spacing w:before="0" w:beforeAutospacing="0" w:after="0" w:afterAutospacing="0"/>
        <w:rPr>
          <w:rFonts w:cs="Arial"/>
          <w:color w:val="auto"/>
        </w:rPr>
      </w:pPr>
      <w:proofErr w:type="gramStart"/>
      <w:r w:rsidRPr="005150F7">
        <w:rPr>
          <w:rFonts w:cs="Arial"/>
          <w:color w:val="auto"/>
        </w:rPr>
        <w:t>Temporal discrimination, Temporal discrimination threshold, staircase, random, dystonia, cervical dystonia, endophenotype.</w:t>
      </w:r>
      <w:proofErr w:type="gramEnd"/>
    </w:p>
    <w:p w:rsidR="005150F7" w:rsidRPr="000B2F36" w:rsidRDefault="005150F7" w:rsidP="006305D7">
      <w:pPr>
        <w:pStyle w:val="NormalWeb"/>
        <w:spacing w:before="0" w:beforeAutospacing="0" w:after="0" w:afterAutospacing="0"/>
        <w:rPr>
          <w:rFonts w:cs="Arial"/>
          <w:color w:val="808080"/>
        </w:rPr>
      </w:pPr>
    </w:p>
    <w:p w:rsidR="006305D7" w:rsidRPr="000B2F36" w:rsidRDefault="006305D7" w:rsidP="006305D7">
      <w:pPr>
        <w:pStyle w:val="NormalWeb"/>
        <w:spacing w:before="0" w:beforeAutospacing="0" w:after="0" w:afterAutospacing="0"/>
        <w:rPr>
          <w:rFonts w:cs="Arial"/>
        </w:rPr>
      </w:pPr>
    </w:p>
    <w:p w:rsidR="006305D7" w:rsidRPr="000B2F36" w:rsidRDefault="006305D7" w:rsidP="006305D7">
      <w:pPr>
        <w:rPr>
          <w:rFonts w:cs="Arial"/>
        </w:rPr>
      </w:pPr>
      <w:r w:rsidRPr="000B2F36">
        <w:rPr>
          <w:rFonts w:cs="Arial"/>
          <w:b/>
          <w:bCs/>
        </w:rPr>
        <w:t>SHORT ABSTRACT:</w:t>
      </w:r>
    </w:p>
    <w:p w:rsidR="005150F7" w:rsidRPr="00682BB8" w:rsidRDefault="00727911" w:rsidP="006305D7">
      <w:pPr>
        <w:rPr>
          <w:rFonts w:cs="Arial"/>
          <w:color w:val="808080"/>
        </w:rPr>
      </w:pPr>
      <w:proofErr w:type="gramStart"/>
      <w:ins w:id="5" w:author="michael hutchinson" w:date="2017-03-17T06:59:00Z">
        <w:r>
          <w:rPr>
            <w:rFonts w:cs="Arial"/>
            <w:color w:val="auto"/>
          </w:rPr>
          <w:t>M</w:t>
        </w:r>
      </w:ins>
      <w:del w:id="6" w:author="michael hutchinson" w:date="2017-03-17T06:59:00Z">
        <w:r w:rsidR="005150F7" w:rsidRPr="005150F7" w:rsidDel="00727911">
          <w:rPr>
            <w:rFonts w:cs="Arial"/>
            <w:color w:val="auto"/>
          </w:rPr>
          <w:delText>This article presents m</w:delText>
        </w:r>
      </w:del>
      <w:r w:rsidR="005150F7" w:rsidRPr="005150F7">
        <w:rPr>
          <w:rFonts w:cs="Arial"/>
          <w:color w:val="auto"/>
        </w:rPr>
        <w:t>ethods for the measurement and analysis of the temporal discrimination threshold</w:t>
      </w:r>
      <w:del w:id="7" w:author="michael hutchinson" w:date="2017-03-17T06:59:00Z">
        <w:r w:rsidR="005150F7" w:rsidRPr="005150F7" w:rsidDel="00727911">
          <w:rPr>
            <w:rFonts w:cs="Arial"/>
            <w:color w:val="auto"/>
          </w:rPr>
          <w:delText>;</w:delText>
        </w:r>
      </w:del>
      <w:r w:rsidR="005150F7" w:rsidRPr="005150F7">
        <w:rPr>
          <w:rFonts w:cs="Arial"/>
          <w:color w:val="auto"/>
        </w:rPr>
        <w:t xml:space="preserve"> and </w:t>
      </w:r>
      <w:del w:id="8" w:author="michael hutchinson" w:date="2017-03-17T06:59:00Z">
        <w:r w:rsidR="005150F7" w:rsidRPr="005150F7" w:rsidDel="00727911">
          <w:rPr>
            <w:rFonts w:cs="Arial"/>
            <w:color w:val="auto"/>
          </w:rPr>
          <w:delText>demonstrates the</w:delText>
        </w:r>
      </w:del>
      <w:ins w:id="9" w:author="michael hutchinson" w:date="2017-03-17T06:59:00Z">
        <w:r>
          <w:rPr>
            <w:rFonts w:cs="Arial"/>
            <w:color w:val="auto"/>
          </w:rPr>
          <w:t>its</w:t>
        </w:r>
      </w:ins>
      <w:r w:rsidR="005150F7" w:rsidRPr="005150F7">
        <w:rPr>
          <w:rFonts w:cs="Arial"/>
          <w:color w:val="auto"/>
        </w:rPr>
        <w:t xml:space="preserve"> application </w:t>
      </w:r>
      <w:del w:id="10" w:author="michael hutchinson" w:date="2017-03-17T07:00:00Z">
        <w:r w:rsidR="005150F7" w:rsidRPr="005150F7" w:rsidDel="00727911">
          <w:rPr>
            <w:rFonts w:cs="Arial"/>
            <w:color w:val="auto"/>
          </w:rPr>
          <w:delText xml:space="preserve">of </w:delText>
        </w:r>
        <w:r w:rsidR="00945FBF" w:rsidDel="00727911">
          <w:rPr>
            <w:rFonts w:cs="Arial"/>
            <w:color w:val="auto"/>
          </w:rPr>
          <w:delText>the temporal discrimination threshold</w:delText>
        </w:r>
        <w:r w:rsidR="005150F7" w:rsidRPr="005150F7" w:rsidDel="00727911">
          <w:rPr>
            <w:rFonts w:cs="Arial"/>
            <w:color w:val="auto"/>
          </w:rPr>
          <w:delText xml:space="preserve"> to</w:delText>
        </w:r>
      </w:del>
      <w:ins w:id="11" w:author="michael hutchinson" w:date="2017-03-17T07:00:00Z">
        <w:r>
          <w:rPr>
            <w:rFonts w:cs="Arial"/>
            <w:color w:val="auto"/>
          </w:rPr>
          <w:t>in</w:t>
        </w:r>
      </w:ins>
      <w:r w:rsidR="005150F7" w:rsidRPr="005150F7">
        <w:rPr>
          <w:rFonts w:cs="Arial"/>
          <w:color w:val="auto"/>
        </w:rPr>
        <w:t xml:space="preserve"> the study of </w:t>
      </w:r>
      <w:ins w:id="12" w:author="michael hutchinson" w:date="2017-03-17T07:00:00Z">
        <w:r>
          <w:rPr>
            <w:rFonts w:cs="Arial"/>
            <w:color w:val="auto"/>
          </w:rPr>
          <w:t xml:space="preserve">the pathogenesis </w:t>
        </w:r>
      </w:ins>
      <w:r w:rsidR="005150F7" w:rsidRPr="005150F7">
        <w:rPr>
          <w:rFonts w:cs="Arial"/>
          <w:color w:val="auto"/>
        </w:rPr>
        <w:t>cervical dystonia.</w:t>
      </w:r>
      <w:proofErr w:type="gramEnd"/>
    </w:p>
    <w:p w:rsidR="006305D7" w:rsidRPr="000B2F36" w:rsidRDefault="006305D7" w:rsidP="006305D7">
      <w:pPr>
        <w:rPr>
          <w:rFonts w:cs="Arial"/>
        </w:rPr>
      </w:pPr>
    </w:p>
    <w:p w:rsidR="006305D7" w:rsidRPr="000B2F36" w:rsidRDefault="006305D7" w:rsidP="006305D7">
      <w:pPr>
        <w:rPr>
          <w:rFonts w:cs="Arial"/>
          <w:i/>
          <w:color w:val="808080"/>
        </w:rPr>
      </w:pPr>
      <w:r w:rsidRPr="000B2F36">
        <w:rPr>
          <w:rFonts w:cs="Arial"/>
          <w:b/>
          <w:bCs/>
        </w:rPr>
        <w:t>LONG ABSTRACT:</w:t>
      </w:r>
    </w:p>
    <w:p w:rsidR="007A2351" w:rsidRPr="00BD6057" w:rsidRDefault="007A2351" w:rsidP="00945FBF">
      <w:pPr>
        <w:widowControl/>
        <w:shd w:val="clear" w:color="auto" w:fill="FFFFFF"/>
        <w:autoSpaceDE/>
        <w:autoSpaceDN/>
        <w:adjustRightInd/>
        <w:rPr>
          <w:rFonts w:asciiTheme="minorHAnsi" w:hAnsiTheme="minorHAnsi"/>
          <w:color w:val="auto"/>
        </w:rPr>
      </w:pPr>
      <w:r w:rsidRPr="000C1201">
        <w:rPr>
          <w:rFonts w:asciiTheme="minorHAnsi" w:hAnsiTheme="minorHAnsi" w:cs="Arial"/>
          <w:color w:val="auto"/>
        </w:rPr>
        <w:t xml:space="preserve">The </w:t>
      </w:r>
      <w:del w:id="13" w:author="michael hutchinson" w:date="2017-03-17T09:30:00Z">
        <w:r w:rsidRPr="000C1201" w:rsidDel="00F800E9">
          <w:rPr>
            <w:rFonts w:asciiTheme="minorHAnsi" w:hAnsiTheme="minorHAnsi" w:cs="Arial"/>
            <w:color w:val="auto"/>
          </w:rPr>
          <w:delText xml:space="preserve"> </w:delText>
        </w:r>
      </w:del>
      <w:r w:rsidRPr="000C1201">
        <w:rPr>
          <w:rFonts w:asciiTheme="minorHAnsi" w:hAnsiTheme="minorHAnsi" w:cs="Arial"/>
          <w:color w:val="auto"/>
        </w:rPr>
        <w:t xml:space="preserve">temporal </w:t>
      </w:r>
      <w:del w:id="14" w:author="michael hutchinson" w:date="2017-03-17T09:32:00Z">
        <w:r w:rsidRPr="000C1201" w:rsidDel="00F800E9">
          <w:rPr>
            <w:rFonts w:asciiTheme="minorHAnsi" w:hAnsiTheme="minorHAnsi" w:cs="Arial"/>
            <w:color w:val="auto"/>
          </w:rPr>
          <w:delText xml:space="preserve"> </w:delText>
        </w:r>
      </w:del>
      <w:proofErr w:type="gramStart"/>
      <w:r w:rsidRPr="000C1201">
        <w:rPr>
          <w:rFonts w:asciiTheme="minorHAnsi" w:hAnsiTheme="minorHAnsi" w:cs="Arial"/>
          <w:color w:val="auto"/>
        </w:rPr>
        <w:t>discrimination  threshold</w:t>
      </w:r>
      <w:proofErr w:type="gramEnd"/>
      <w:r w:rsidRPr="000C1201">
        <w:rPr>
          <w:rFonts w:asciiTheme="minorHAnsi" w:hAnsiTheme="minorHAnsi" w:cs="Arial"/>
          <w:color w:val="auto"/>
        </w:rPr>
        <w:t xml:space="preserve">  (TDT)  is  the  shortest   time  interval  at  which  an  observer can  discriminate  two  </w:t>
      </w:r>
      <w:ins w:id="15" w:author="michael hutchinson" w:date="2017-03-17T07:01:00Z">
        <w:r w:rsidR="00727911">
          <w:rPr>
            <w:rFonts w:asciiTheme="minorHAnsi" w:hAnsiTheme="minorHAnsi" w:cs="Arial"/>
            <w:color w:val="auto"/>
          </w:rPr>
          <w:t xml:space="preserve">sequential </w:t>
        </w:r>
      </w:ins>
      <w:r w:rsidRPr="000C1201">
        <w:rPr>
          <w:rFonts w:asciiTheme="minorHAnsi" w:hAnsiTheme="minorHAnsi" w:cs="Arial"/>
          <w:color w:val="auto"/>
        </w:rPr>
        <w:t>stimuli  as  being  asynchronous (</w:t>
      </w:r>
      <w:r w:rsidR="00945FBF" w:rsidRPr="000C1201">
        <w:rPr>
          <w:rFonts w:asciiTheme="minorHAnsi" w:hAnsiTheme="minorHAnsi" w:cs="Arial"/>
          <w:color w:val="auto"/>
        </w:rPr>
        <w:t>typic</w:t>
      </w:r>
      <w:r w:rsidRPr="000C1201">
        <w:rPr>
          <w:rFonts w:asciiTheme="minorHAnsi" w:hAnsiTheme="minorHAnsi" w:cs="Arial"/>
          <w:color w:val="auto"/>
        </w:rPr>
        <w:t>al</w:t>
      </w:r>
      <w:r w:rsidR="00945FBF" w:rsidRPr="000C1201">
        <w:rPr>
          <w:rFonts w:asciiTheme="minorHAnsi" w:hAnsiTheme="minorHAnsi" w:cs="Arial"/>
          <w:color w:val="auto"/>
        </w:rPr>
        <w:t>ly</w:t>
      </w:r>
      <w:r w:rsidRPr="000C1201">
        <w:rPr>
          <w:rFonts w:asciiTheme="minorHAnsi" w:hAnsiTheme="minorHAnsi" w:cs="Arial"/>
          <w:color w:val="auto"/>
        </w:rPr>
        <w:t xml:space="preserve"> 30–50ms).  It has been shown to be abnormal </w:t>
      </w:r>
      <w:ins w:id="16" w:author="michael hutchinson" w:date="2017-03-17T09:30:00Z">
        <w:r w:rsidR="00F800E9">
          <w:rPr>
            <w:rFonts w:asciiTheme="minorHAnsi" w:hAnsiTheme="minorHAnsi" w:cs="Arial"/>
            <w:color w:val="auto"/>
          </w:rPr>
          <w:t>(</w:t>
        </w:r>
      </w:ins>
      <w:del w:id="17" w:author="michael hutchinson" w:date="2017-03-17T09:30:00Z">
        <w:r w:rsidRPr="000C1201" w:rsidDel="00F800E9">
          <w:rPr>
            <w:rFonts w:asciiTheme="minorHAnsi" w:hAnsiTheme="minorHAnsi" w:cs="Arial"/>
            <w:color w:val="auto"/>
          </w:rPr>
          <w:delText xml:space="preserve">or </w:delText>
        </w:r>
      </w:del>
      <w:r w:rsidRPr="000C1201">
        <w:rPr>
          <w:rFonts w:asciiTheme="minorHAnsi" w:hAnsiTheme="minorHAnsi" w:cs="Arial"/>
          <w:color w:val="auto"/>
        </w:rPr>
        <w:t>pro</w:t>
      </w:r>
      <w:r w:rsidR="00945FBF" w:rsidRPr="000C1201">
        <w:rPr>
          <w:rFonts w:asciiTheme="minorHAnsi" w:hAnsiTheme="minorHAnsi" w:cs="Arial"/>
          <w:color w:val="auto"/>
        </w:rPr>
        <w:t>longed</w:t>
      </w:r>
      <w:ins w:id="18" w:author="michael hutchinson" w:date="2017-03-17T09:30:00Z">
        <w:r w:rsidR="00F800E9">
          <w:rPr>
            <w:rFonts w:asciiTheme="minorHAnsi" w:hAnsiTheme="minorHAnsi" w:cs="Arial"/>
            <w:color w:val="auto"/>
          </w:rPr>
          <w:t>)</w:t>
        </w:r>
      </w:ins>
      <w:r w:rsidR="00945FBF" w:rsidRPr="000C1201">
        <w:rPr>
          <w:rFonts w:asciiTheme="minorHAnsi" w:hAnsiTheme="minorHAnsi" w:cs="Arial"/>
          <w:color w:val="auto"/>
        </w:rPr>
        <w:t xml:space="preserve"> in neurological disorders</w:t>
      </w:r>
      <w:r w:rsidRPr="000C1201">
        <w:rPr>
          <w:rFonts w:asciiTheme="minorHAnsi" w:hAnsiTheme="minorHAnsi" w:cs="Arial"/>
          <w:color w:val="auto"/>
        </w:rPr>
        <w:t>, including cervical dystonia</w:t>
      </w:r>
      <w:r w:rsidR="000C1201">
        <w:rPr>
          <w:rFonts w:asciiTheme="minorHAnsi" w:hAnsiTheme="minorHAnsi" w:cs="Arial"/>
          <w:color w:val="auto"/>
        </w:rPr>
        <w:t xml:space="preserve">, a </w:t>
      </w:r>
      <w:del w:id="19" w:author="michael hutchinson" w:date="2017-03-17T07:01:00Z">
        <w:r w:rsidR="000C1201" w:rsidDel="00727911">
          <w:rPr>
            <w:rFonts w:asciiTheme="minorHAnsi" w:hAnsiTheme="minorHAnsi" w:cs="Arial"/>
            <w:color w:val="auto"/>
          </w:rPr>
          <w:delText xml:space="preserve">form </w:delText>
        </w:r>
      </w:del>
      <w:ins w:id="20" w:author="michael hutchinson" w:date="2017-03-17T07:01:00Z">
        <w:r w:rsidR="00727911">
          <w:rPr>
            <w:rFonts w:asciiTheme="minorHAnsi" w:hAnsiTheme="minorHAnsi" w:cs="Arial"/>
            <w:color w:val="auto"/>
          </w:rPr>
          <w:t xml:space="preserve">phenotype </w:t>
        </w:r>
      </w:ins>
      <w:r w:rsidR="000C1201">
        <w:rPr>
          <w:rFonts w:asciiTheme="minorHAnsi" w:hAnsiTheme="minorHAnsi" w:cs="Arial"/>
          <w:color w:val="auto"/>
        </w:rPr>
        <w:t xml:space="preserve">of </w:t>
      </w:r>
      <w:del w:id="21" w:author="michael hutchinson" w:date="2017-03-17T09:33:00Z">
        <w:r w:rsidR="000C1201" w:rsidRPr="000C1201" w:rsidDel="00F800E9">
          <w:rPr>
            <w:rFonts w:asciiTheme="minorHAnsi" w:hAnsiTheme="minorHAnsi" w:cs="Arial"/>
            <w:color w:val="auto"/>
          </w:rPr>
          <w:delText>adult ons</w:delText>
        </w:r>
      </w:del>
      <w:ins w:id="22" w:author="michael hutchinson" w:date="2017-03-17T09:33:00Z">
        <w:r w:rsidR="00F800E9" w:rsidRPr="00F800E9">
          <w:rPr>
            <w:rFonts w:asciiTheme="minorHAnsi" w:hAnsiTheme="minorHAnsi" w:cs="Arial"/>
            <w:color w:val="auto"/>
          </w:rPr>
          <w:t xml:space="preserve"> </w:t>
        </w:r>
        <w:r w:rsidR="00F800E9" w:rsidRPr="00F800E9">
          <w:rPr>
            <w:rFonts w:asciiTheme="minorHAnsi" w:hAnsiTheme="minorHAnsi" w:cs="Arial"/>
            <w:color w:val="auto"/>
          </w:rPr>
          <w:t xml:space="preserve">adult onset idiopathic isolated focal </w:t>
        </w:r>
        <w:proofErr w:type="spellStart"/>
        <w:r w:rsidR="00F800E9" w:rsidRPr="00F800E9">
          <w:rPr>
            <w:rFonts w:asciiTheme="minorHAnsi" w:hAnsiTheme="minorHAnsi" w:cs="Arial"/>
            <w:color w:val="auto"/>
          </w:rPr>
          <w:t>dystonia</w:t>
        </w:r>
      </w:ins>
      <w:proofErr w:type="spellEnd"/>
      <w:del w:id="23" w:author="michael hutchinson" w:date="2017-03-17T09:33:00Z">
        <w:r w:rsidR="000C1201" w:rsidRPr="000C1201" w:rsidDel="00F800E9">
          <w:rPr>
            <w:rFonts w:asciiTheme="minorHAnsi" w:hAnsiTheme="minorHAnsi" w:cs="Arial"/>
            <w:color w:val="auto"/>
          </w:rPr>
          <w:delText>et</w:delText>
        </w:r>
      </w:del>
      <w:del w:id="24" w:author="michael hutchinson" w:date="2017-03-17T09:32:00Z">
        <w:r w:rsidR="000C1201" w:rsidRPr="000C1201" w:rsidDel="00F800E9">
          <w:rPr>
            <w:rFonts w:asciiTheme="minorHAnsi" w:hAnsiTheme="minorHAnsi" w:cs="Arial"/>
            <w:color w:val="auto"/>
          </w:rPr>
          <w:delText xml:space="preserve"> focal dystonia</w:delText>
        </w:r>
      </w:del>
      <w:r w:rsidRPr="000C1201">
        <w:rPr>
          <w:rFonts w:asciiTheme="minorHAnsi" w:hAnsiTheme="minorHAnsi" w:cs="Arial"/>
          <w:color w:val="auto"/>
        </w:rPr>
        <w:t>.  Th</w:t>
      </w:r>
      <w:ins w:id="25" w:author="michael hutchinson" w:date="2017-03-17T07:03:00Z">
        <w:r w:rsidR="00BD6057">
          <w:rPr>
            <w:rFonts w:asciiTheme="minorHAnsi" w:hAnsiTheme="minorHAnsi" w:cs="Arial"/>
            <w:color w:val="auto"/>
          </w:rPr>
          <w:t>e</w:t>
        </w:r>
      </w:ins>
      <w:del w:id="26" w:author="michael hutchinson" w:date="2017-03-17T07:03:00Z">
        <w:r w:rsidRPr="000C1201" w:rsidDel="00BD6057">
          <w:rPr>
            <w:rFonts w:asciiTheme="minorHAnsi" w:hAnsiTheme="minorHAnsi" w:cs="Arial"/>
            <w:color w:val="auto"/>
          </w:rPr>
          <w:delText>is</w:delText>
        </w:r>
      </w:del>
      <w:r w:rsidRPr="000C1201">
        <w:rPr>
          <w:rFonts w:asciiTheme="minorHAnsi" w:hAnsiTheme="minorHAnsi" w:cs="Arial"/>
          <w:color w:val="auto"/>
        </w:rPr>
        <w:t xml:space="preserve"> </w:t>
      </w:r>
      <w:del w:id="27" w:author="michael hutchinson" w:date="2017-03-17T07:03:00Z">
        <w:r w:rsidRPr="000C1201" w:rsidDel="00BD6057">
          <w:rPr>
            <w:rFonts w:asciiTheme="minorHAnsi" w:hAnsiTheme="minorHAnsi" w:cs="Arial"/>
            <w:color w:val="auto"/>
          </w:rPr>
          <w:delText>threshold is used to</w:delText>
        </w:r>
      </w:del>
      <w:ins w:id="28" w:author="michael hutchinson" w:date="2017-03-17T07:03:00Z">
        <w:r w:rsidR="00BD6057">
          <w:rPr>
            <w:rFonts w:asciiTheme="minorHAnsi" w:hAnsiTheme="minorHAnsi" w:cs="Arial"/>
            <w:color w:val="auto"/>
          </w:rPr>
          <w:t>TDT</w:t>
        </w:r>
      </w:ins>
      <w:r w:rsidRPr="000C1201">
        <w:rPr>
          <w:rFonts w:asciiTheme="minorHAnsi" w:hAnsiTheme="minorHAnsi" w:cs="Arial"/>
          <w:color w:val="auto"/>
        </w:rPr>
        <w:t xml:space="preserve"> </w:t>
      </w:r>
      <w:ins w:id="29" w:author="michael hutchinson" w:date="2017-03-17T07:03:00Z">
        <w:r w:rsidR="00BD6057">
          <w:rPr>
            <w:rFonts w:asciiTheme="minorHAnsi" w:hAnsiTheme="minorHAnsi" w:cs="Arial"/>
            <w:color w:val="auto"/>
          </w:rPr>
          <w:t xml:space="preserve">is a </w:t>
        </w:r>
      </w:ins>
      <w:del w:id="30" w:author="michael hutchinson" w:date="2017-03-17T07:04:00Z">
        <w:r w:rsidRPr="000C1201" w:rsidDel="00BD6057">
          <w:rPr>
            <w:rFonts w:asciiTheme="minorHAnsi" w:hAnsiTheme="minorHAnsi" w:cs="Arial"/>
            <w:color w:val="auto"/>
          </w:rPr>
          <w:delText>quanti</w:delText>
        </w:r>
      </w:del>
      <w:ins w:id="31" w:author="michael hutchinson" w:date="2017-03-17T07:04:00Z">
        <w:r w:rsidR="00BD6057">
          <w:rPr>
            <w:rFonts w:asciiTheme="minorHAnsi" w:hAnsiTheme="minorHAnsi" w:cs="Arial"/>
            <w:color w:val="auto"/>
          </w:rPr>
          <w:t xml:space="preserve">quantitative measure of </w:t>
        </w:r>
      </w:ins>
      <w:del w:id="32" w:author="michael hutchinson" w:date="2017-03-17T07:03:00Z">
        <w:r w:rsidRPr="000C1201" w:rsidDel="00BD6057">
          <w:rPr>
            <w:rFonts w:asciiTheme="minorHAnsi" w:hAnsiTheme="minorHAnsi" w:cs="Arial"/>
            <w:color w:val="auto"/>
          </w:rPr>
          <w:delText>fy</w:delText>
        </w:r>
      </w:del>
      <w:del w:id="33" w:author="michael hutchinson" w:date="2017-03-17T07:05:00Z">
        <w:r w:rsidRPr="000C1201" w:rsidDel="00BD6057">
          <w:rPr>
            <w:rFonts w:asciiTheme="minorHAnsi" w:hAnsiTheme="minorHAnsi" w:cs="Arial"/>
            <w:color w:val="auto"/>
          </w:rPr>
          <w:delText xml:space="preserve"> </w:delText>
        </w:r>
        <w:r w:rsidR="00647821" w:rsidDel="00BD6057">
          <w:rPr>
            <w:rFonts w:asciiTheme="minorHAnsi" w:hAnsiTheme="minorHAnsi" w:cs="Arial"/>
            <w:color w:val="auto"/>
          </w:rPr>
          <w:delText>a</w:delText>
        </w:r>
      </w:del>
      <w:r w:rsidR="00647821">
        <w:rPr>
          <w:rFonts w:asciiTheme="minorHAnsi" w:hAnsiTheme="minorHAnsi" w:cs="Arial"/>
          <w:color w:val="auto"/>
        </w:rPr>
        <w:t xml:space="preserve"> </w:t>
      </w:r>
      <w:del w:id="34" w:author="michael hutchinson" w:date="2017-03-17T07:04:00Z">
        <w:r w:rsidRPr="000C1201" w:rsidDel="00BD6057">
          <w:rPr>
            <w:rFonts w:asciiTheme="minorHAnsi" w:hAnsiTheme="minorHAnsi" w:cs="Arial"/>
            <w:color w:val="auto"/>
          </w:rPr>
          <w:delText>person’s</w:delText>
        </w:r>
      </w:del>
      <w:ins w:id="35" w:author="michael hutchinson" w:date="2017-03-17T07:04:00Z">
        <w:r w:rsidR="00BD6057">
          <w:rPr>
            <w:rFonts w:asciiTheme="minorHAnsi" w:hAnsiTheme="minorHAnsi" w:cs="Arial"/>
            <w:color w:val="auto"/>
          </w:rPr>
          <w:t>the</w:t>
        </w:r>
      </w:ins>
      <w:r w:rsidRPr="000C1201">
        <w:rPr>
          <w:rFonts w:asciiTheme="minorHAnsi" w:hAnsiTheme="minorHAnsi" w:cs="Arial"/>
          <w:color w:val="auto"/>
        </w:rPr>
        <w:t xml:space="preserve"> </w:t>
      </w:r>
      <w:del w:id="36" w:author="michael hutchinson" w:date="2017-03-17T07:04:00Z">
        <w:r w:rsidRPr="000C1201" w:rsidDel="00BD6057">
          <w:rPr>
            <w:rFonts w:asciiTheme="minorHAnsi" w:hAnsiTheme="minorHAnsi" w:cs="Arial"/>
            <w:color w:val="auto"/>
          </w:rPr>
          <w:delText>temp</w:delText>
        </w:r>
        <w:r w:rsidR="00647821" w:rsidDel="00BD6057">
          <w:rPr>
            <w:rFonts w:asciiTheme="minorHAnsi" w:hAnsiTheme="minorHAnsi" w:cs="Arial"/>
            <w:color w:val="auto"/>
          </w:rPr>
          <w:delText xml:space="preserve">oral </w:delText>
        </w:r>
        <w:r w:rsidR="000C1201" w:rsidDel="00BD6057">
          <w:rPr>
            <w:rFonts w:asciiTheme="minorHAnsi" w:hAnsiTheme="minorHAnsi" w:cs="Arial"/>
            <w:color w:val="auto"/>
          </w:rPr>
          <w:delText xml:space="preserve">discrimination </w:delText>
        </w:r>
        <w:r w:rsidR="00945FBF" w:rsidRPr="000C1201" w:rsidDel="00BD6057">
          <w:rPr>
            <w:rFonts w:asciiTheme="minorHAnsi" w:hAnsiTheme="minorHAnsi" w:cs="Arial"/>
            <w:color w:val="auto"/>
          </w:rPr>
          <w:delText>abilities</w:delText>
        </w:r>
        <w:r w:rsidR="00FF3496" w:rsidDel="00BD6057">
          <w:rPr>
            <w:rFonts w:asciiTheme="minorHAnsi" w:hAnsiTheme="minorHAnsi" w:cs="Arial"/>
            <w:color w:val="auto"/>
          </w:rPr>
          <w:delText xml:space="preserve"> -</w:delText>
        </w:r>
        <w:r w:rsidR="00945FBF" w:rsidRPr="000C1201" w:rsidDel="00BD6057">
          <w:rPr>
            <w:rFonts w:asciiTheme="minorHAnsi" w:hAnsiTheme="minorHAnsi" w:cs="Arial"/>
            <w:color w:val="auto"/>
          </w:rPr>
          <w:delText xml:space="preserve"> their </w:delText>
        </w:r>
      </w:del>
      <w:r w:rsidR="00945FBF" w:rsidRPr="000C1201">
        <w:rPr>
          <w:rFonts w:asciiTheme="minorHAnsi" w:hAnsiTheme="minorHAnsi" w:cs="Arial"/>
          <w:color w:val="auto"/>
        </w:rPr>
        <w:t xml:space="preserve">ability to </w:t>
      </w:r>
      <w:del w:id="37" w:author="michael hutchinson" w:date="2017-03-17T07:04:00Z">
        <w:r w:rsidR="00945FBF" w:rsidRPr="000C1201" w:rsidDel="00BD6057">
          <w:rPr>
            <w:rFonts w:asciiTheme="minorHAnsi" w:hAnsiTheme="minorHAnsi" w:cs="Arial"/>
            <w:color w:val="auto"/>
          </w:rPr>
          <w:delText xml:space="preserve">discriminate, </w:delText>
        </w:r>
        <w:r w:rsidRPr="000C1201" w:rsidDel="00BD6057">
          <w:rPr>
            <w:rFonts w:asciiTheme="minorHAnsi" w:hAnsiTheme="minorHAnsi" w:cs="Arial"/>
            <w:color w:val="auto"/>
          </w:rPr>
          <w:delText xml:space="preserve">or </w:delText>
        </w:r>
      </w:del>
      <w:r w:rsidRPr="000C1201">
        <w:rPr>
          <w:rFonts w:asciiTheme="minorHAnsi" w:hAnsiTheme="minorHAnsi" w:cs="Arial"/>
          <w:color w:val="auto"/>
        </w:rPr>
        <w:t>perceive</w:t>
      </w:r>
      <w:del w:id="38" w:author="michael hutchinson" w:date="2017-03-17T07:05:00Z">
        <w:r w:rsidRPr="000C1201" w:rsidDel="00BD6057">
          <w:rPr>
            <w:rFonts w:asciiTheme="minorHAnsi" w:hAnsiTheme="minorHAnsi" w:cs="Arial"/>
            <w:color w:val="auto"/>
          </w:rPr>
          <w:delText>,</w:delText>
        </w:r>
      </w:del>
      <w:r w:rsidRPr="000C1201">
        <w:rPr>
          <w:rFonts w:asciiTheme="minorHAnsi" w:hAnsiTheme="minorHAnsi" w:cs="Arial"/>
          <w:color w:val="auto"/>
        </w:rPr>
        <w:t xml:space="preserve"> rapid changes in the</w:t>
      </w:r>
      <w:del w:id="39" w:author="michael hutchinson" w:date="2017-03-17T07:05:00Z">
        <w:r w:rsidRPr="000C1201" w:rsidDel="00BD6057">
          <w:rPr>
            <w:rFonts w:asciiTheme="minorHAnsi" w:hAnsiTheme="minorHAnsi" w:cs="Arial"/>
            <w:color w:val="auto"/>
          </w:rPr>
          <w:delText>ir</w:delText>
        </w:r>
      </w:del>
      <w:r w:rsidRPr="000C1201">
        <w:rPr>
          <w:rFonts w:asciiTheme="minorHAnsi" w:hAnsiTheme="minorHAnsi" w:cs="Arial"/>
          <w:color w:val="auto"/>
        </w:rPr>
        <w:t xml:space="preserve"> environment</w:t>
      </w:r>
      <w:ins w:id="40" w:author="michael hutchinson" w:date="2017-03-17T07:06:00Z">
        <w:r w:rsidR="00BD6057">
          <w:rPr>
            <w:rFonts w:asciiTheme="minorHAnsi" w:hAnsiTheme="minorHAnsi" w:cs="Arial"/>
            <w:color w:val="auto"/>
          </w:rPr>
          <w:t xml:space="preserve"> and considered</w:t>
        </w:r>
      </w:ins>
      <w:del w:id="41" w:author="michael hutchinson" w:date="2017-03-17T07:06:00Z">
        <w:r w:rsidRPr="000C1201" w:rsidDel="00BD6057">
          <w:rPr>
            <w:rFonts w:asciiTheme="minorHAnsi" w:hAnsiTheme="minorHAnsi" w:cs="Arial"/>
            <w:color w:val="auto"/>
          </w:rPr>
          <w:delText>.</w:delText>
        </w:r>
      </w:del>
      <w:r w:rsidRPr="000C1201">
        <w:rPr>
          <w:rFonts w:asciiTheme="minorHAnsi" w:hAnsiTheme="minorHAnsi" w:cs="Arial"/>
          <w:color w:val="auto"/>
        </w:rPr>
        <w:t xml:space="preserve"> </w:t>
      </w:r>
      <w:del w:id="42" w:author="michael hutchinson" w:date="2017-03-17T07:06:00Z">
        <w:r w:rsidRPr="000C1201" w:rsidDel="00BD6057">
          <w:rPr>
            <w:rFonts w:asciiTheme="minorHAnsi" w:hAnsiTheme="minorHAnsi" w:cs="Arial"/>
            <w:color w:val="auto"/>
          </w:rPr>
          <w:delText xml:space="preserve"> </w:delText>
        </w:r>
        <w:r w:rsidR="000C1201" w:rsidRPr="000C1201" w:rsidDel="00BD6057">
          <w:rPr>
            <w:rFonts w:asciiTheme="minorHAnsi" w:hAnsiTheme="minorHAnsi"/>
            <w:color w:val="auto"/>
          </w:rPr>
          <w:delText>Th</w:delText>
        </w:r>
        <w:r w:rsidR="000C1201" w:rsidDel="00BD6057">
          <w:rPr>
            <w:rFonts w:asciiTheme="minorHAnsi" w:hAnsiTheme="minorHAnsi"/>
            <w:color w:val="auto"/>
          </w:rPr>
          <w:delText xml:space="preserve">e TDT </w:delText>
        </w:r>
        <w:r w:rsidR="000C1201" w:rsidRPr="000C1201" w:rsidDel="00BD6057">
          <w:rPr>
            <w:rFonts w:asciiTheme="minorHAnsi" w:hAnsiTheme="minorHAnsi"/>
            <w:color w:val="auto"/>
          </w:rPr>
          <w:delText xml:space="preserve">is believed to be </w:delText>
        </w:r>
      </w:del>
      <w:r w:rsidR="000C1201" w:rsidRPr="000C1201">
        <w:rPr>
          <w:rFonts w:asciiTheme="minorHAnsi" w:hAnsiTheme="minorHAnsi"/>
          <w:color w:val="auto"/>
        </w:rPr>
        <w:t xml:space="preserve">indicative of the behavior of the visual neurons in </w:t>
      </w:r>
      <w:del w:id="43" w:author="michael hutchinson" w:date="2017-03-17T07:07:00Z">
        <w:r w:rsidR="000C1201" w:rsidRPr="000C1201" w:rsidDel="00BD6057">
          <w:rPr>
            <w:rFonts w:asciiTheme="minorHAnsi" w:hAnsiTheme="minorHAnsi"/>
            <w:color w:val="auto"/>
          </w:rPr>
          <w:delText xml:space="preserve">an area of the midbrain, known as </w:delText>
        </w:r>
      </w:del>
      <w:r w:rsidR="000C1201" w:rsidRPr="000C1201">
        <w:rPr>
          <w:rFonts w:asciiTheme="minorHAnsi" w:hAnsiTheme="minorHAnsi"/>
          <w:color w:val="auto"/>
        </w:rPr>
        <w:t>the superior colliculus,</w:t>
      </w:r>
      <w:del w:id="44" w:author="michael hutchinson" w:date="2017-03-17T07:08:00Z">
        <w:r w:rsidR="000C1201" w:rsidRPr="000C1201" w:rsidDel="00BD6057">
          <w:rPr>
            <w:rFonts w:asciiTheme="minorHAnsi" w:hAnsiTheme="minorHAnsi"/>
            <w:color w:val="auto"/>
          </w:rPr>
          <w:delText xml:space="preserve"> </w:delText>
        </w:r>
      </w:del>
      <w:ins w:id="45" w:author="michael hutchinson" w:date="2017-03-17T07:08:00Z">
        <w:r w:rsidR="00BD6057">
          <w:rPr>
            <w:rFonts w:asciiTheme="minorHAnsi" w:hAnsiTheme="minorHAnsi"/>
            <w:color w:val="auto"/>
          </w:rPr>
          <w:t xml:space="preserve"> a key node in covert </w:t>
        </w:r>
        <w:proofErr w:type="spellStart"/>
        <w:r w:rsidR="00BD6057">
          <w:rPr>
            <w:rFonts w:asciiTheme="minorHAnsi" w:hAnsiTheme="minorHAnsi"/>
            <w:color w:val="auto"/>
          </w:rPr>
          <w:t>attentional</w:t>
        </w:r>
        <w:proofErr w:type="spellEnd"/>
        <w:r w:rsidR="00BD6057">
          <w:rPr>
            <w:rFonts w:asciiTheme="minorHAnsi" w:hAnsiTheme="minorHAnsi"/>
            <w:color w:val="auto"/>
          </w:rPr>
          <w:t xml:space="preserve"> orienting</w:t>
        </w:r>
      </w:ins>
      <w:del w:id="46" w:author="michael hutchinson" w:date="2017-03-17T07:08:00Z">
        <w:r w:rsidR="000C1201" w:rsidRPr="000C1201" w:rsidDel="00BD6057">
          <w:rPr>
            <w:rFonts w:asciiTheme="minorHAnsi" w:hAnsiTheme="minorHAnsi"/>
            <w:color w:val="auto"/>
          </w:rPr>
          <w:delText>which is responsible for processing salient environmental stimuli (including visual stimuli)</w:delText>
        </w:r>
      </w:del>
      <w:r w:rsidR="000C1201" w:rsidRPr="000C1201">
        <w:rPr>
          <w:rFonts w:asciiTheme="minorHAnsi" w:hAnsiTheme="minorHAnsi"/>
          <w:color w:val="auto"/>
        </w:rPr>
        <w:t xml:space="preserve">.  </w:t>
      </w:r>
      <w:r w:rsidRPr="000C1201">
        <w:rPr>
          <w:rFonts w:asciiTheme="minorHAnsi" w:hAnsiTheme="minorHAnsi" w:cs="Arial"/>
          <w:color w:val="auto"/>
        </w:rPr>
        <w:t>This article se</w:t>
      </w:r>
      <w:r w:rsidR="00945FBF" w:rsidRPr="000C1201">
        <w:rPr>
          <w:rFonts w:asciiTheme="minorHAnsi" w:hAnsiTheme="minorHAnsi" w:cs="Arial"/>
          <w:color w:val="auto"/>
        </w:rPr>
        <w:t xml:space="preserve">ts out methods for </w:t>
      </w:r>
      <w:r w:rsidR="000C1201">
        <w:rPr>
          <w:rFonts w:asciiTheme="minorHAnsi" w:hAnsiTheme="minorHAnsi" w:cs="Arial"/>
          <w:color w:val="auto"/>
        </w:rPr>
        <w:t>measur</w:t>
      </w:r>
      <w:r w:rsidR="00945FBF" w:rsidRPr="000C1201">
        <w:rPr>
          <w:rFonts w:asciiTheme="minorHAnsi" w:hAnsiTheme="minorHAnsi" w:cs="Arial"/>
          <w:color w:val="auto"/>
        </w:rPr>
        <w:t>ing</w:t>
      </w:r>
      <w:r w:rsidR="000C1201">
        <w:rPr>
          <w:rFonts w:asciiTheme="minorHAnsi" w:hAnsiTheme="minorHAnsi" w:cs="Arial"/>
          <w:color w:val="auto"/>
        </w:rPr>
        <w:t xml:space="preserve"> the TDT (including two hardware options and two modes of stimuli presentation).  We also explore </w:t>
      </w:r>
      <w:r w:rsidR="00945FBF" w:rsidRPr="000C1201">
        <w:rPr>
          <w:rFonts w:asciiTheme="minorHAnsi" w:hAnsiTheme="minorHAnsi" w:cs="Arial"/>
          <w:color w:val="auto"/>
        </w:rPr>
        <w:t xml:space="preserve">two </w:t>
      </w:r>
      <w:r w:rsidRPr="000C1201">
        <w:rPr>
          <w:rFonts w:asciiTheme="minorHAnsi" w:hAnsiTheme="minorHAnsi" w:cs="Arial"/>
          <w:color w:val="auto"/>
        </w:rPr>
        <w:t xml:space="preserve">approaches </w:t>
      </w:r>
      <w:r w:rsidR="00FF3496">
        <w:rPr>
          <w:rFonts w:asciiTheme="minorHAnsi" w:hAnsiTheme="minorHAnsi" w:cs="Arial"/>
          <w:color w:val="auto"/>
        </w:rPr>
        <w:t>of</w:t>
      </w:r>
      <w:r w:rsidRPr="000C1201">
        <w:rPr>
          <w:rFonts w:asciiTheme="minorHAnsi" w:hAnsiTheme="minorHAnsi" w:cs="Arial"/>
          <w:color w:val="auto"/>
        </w:rPr>
        <w:t xml:space="preserve"> </w:t>
      </w:r>
      <w:r w:rsidR="000C1201">
        <w:rPr>
          <w:rFonts w:asciiTheme="minorHAnsi" w:hAnsiTheme="minorHAnsi" w:cs="Arial"/>
          <w:color w:val="auto"/>
        </w:rPr>
        <w:t xml:space="preserve">data analysis and TDT calculation.  </w:t>
      </w:r>
      <w:r w:rsidR="00FF3496">
        <w:rPr>
          <w:rFonts w:asciiTheme="minorHAnsi" w:hAnsiTheme="minorHAnsi" w:cs="Arial"/>
          <w:color w:val="auto"/>
        </w:rPr>
        <w:t xml:space="preserve">The </w:t>
      </w:r>
      <w:r w:rsidR="00FF3496">
        <w:t xml:space="preserve">application of </w:t>
      </w:r>
      <w:del w:id="47" w:author="michael hutchinson" w:date="2017-03-17T07:10:00Z">
        <w:r w:rsidR="00FF3496" w:rsidDel="00BD6057">
          <w:delText xml:space="preserve">this </w:delText>
        </w:r>
        <w:r w:rsidR="0068350F" w:rsidDel="00BD6057">
          <w:delText>method</w:delText>
        </w:r>
      </w:del>
      <w:ins w:id="48" w:author="michael hutchinson" w:date="2017-03-17T07:10:00Z">
        <w:r w:rsidR="00BD6057">
          <w:t>the assessment of temporal discrimination</w:t>
        </w:r>
      </w:ins>
      <w:r w:rsidR="00FF3496">
        <w:t xml:space="preserve"> to th</w:t>
      </w:r>
      <w:ins w:id="49" w:author="michael hutchinson" w:date="2017-03-17T09:31:00Z">
        <w:r w:rsidR="00F800E9">
          <w:t>e</w:t>
        </w:r>
      </w:ins>
      <w:del w:id="50" w:author="michael hutchinson" w:date="2017-03-17T09:31:00Z">
        <w:r w:rsidR="00FF3496" w:rsidDel="00F800E9">
          <w:delText>e</w:delText>
        </w:r>
      </w:del>
      <w:r w:rsidR="00FF3496">
        <w:t xml:space="preserve"> </w:t>
      </w:r>
      <w:del w:id="51" w:author="michael hutchinson" w:date="2017-03-17T09:31:00Z">
        <w:r w:rsidR="00FF3496" w:rsidDel="00F800E9">
          <w:delText xml:space="preserve">study </w:delText>
        </w:r>
      </w:del>
      <w:ins w:id="52" w:author="michael hutchinson" w:date="2017-03-17T09:31:00Z">
        <w:r w:rsidR="00F800E9">
          <w:t xml:space="preserve">understanding </w:t>
        </w:r>
      </w:ins>
      <w:r w:rsidR="00FF3496">
        <w:t xml:space="preserve">of </w:t>
      </w:r>
      <w:ins w:id="53" w:author="michael hutchinson" w:date="2017-03-17T09:31:00Z">
        <w:r w:rsidR="00F800E9">
          <w:t xml:space="preserve">the pathogenesis of </w:t>
        </w:r>
      </w:ins>
      <w:r w:rsidR="00FF3496">
        <w:t xml:space="preserve">cervical </w:t>
      </w:r>
      <w:proofErr w:type="spellStart"/>
      <w:r w:rsidR="00FF3496">
        <w:t>dystonia</w:t>
      </w:r>
      <w:proofErr w:type="spellEnd"/>
      <w:r w:rsidRPr="000C1201">
        <w:rPr>
          <w:rFonts w:asciiTheme="minorHAnsi" w:hAnsiTheme="minorHAnsi" w:cs="Arial"/>
          <w:color w:val="auto"/>
        </w:rPr>
        <w:t xml:space="preserve"> </w:t>
      </w:r>
      <w:ins w:id="54" w:author="michael hutchinson" w:date="2017-03-17T09:32:00Z">
        <w:r w:rsidR="00F800E9">
          <w:rPr>
            <w:rFonts w:asciiTheme="minorHAnsi" w:hAnsiTheme="minorHAnsi" w:cs="Arial"/>
            <w:color w:val="auto"/>
          </w:rPr>
          <w:t xml:space="preserve">and </w:t>
        </w:r>
        <w:r w:rsidR="00F800E9" w:rsidRPr="00F800E9">
          <w:rPr>
            <w:rFonts w:asciiTheme="minorHAnsi" w:hAnsiTheme="minorHAnsi" w:cs="Arial"/>
            <w:color w:val="auto"/>
          </w:rPr>
          <w:t xml:space="preserve">adult onset idiopathic isolated focal </w:t>
        </w:r>
        <w:proofErr w:type="spellStart"/>
        <w:r w:rsidR="00F800E9" w:rsidRPr="00F800E9">
          <w:rPr>
            <w:rFonts w:asciiTheme="minorHAnsi" w:hAnsiTheme="minorHAnsi" w:cs="Arial"/>
            <w:color w:val="auto"/>
          </w:rPr>
          <w:t>dystonia</w:t>
        </w:r>
        <w:proofErr w:type="spellEnd"/>
        <w:r w:rsidR="00F800E9">
          <w:rPr>
            <w:rFonts w:asciiTheme="minorHAnsi" w:hAnsiTheme="minorHAnsi" w:cs="Arial"/>
            <w:color w:val="auto"/>
          </w:rPr>
          <w:t xml:space="preserve"> </w:t>
        </w:r>
      </w:ins>
      <w:r w:rsidR="002E66D8">
        <w:rPr>
          <w:rFonts w:asciiTheme="minorHAnsi" w:hAnsiTheme="minorHAnsi" w:cs="Arial"/>
          <w:color w:val="auto"/>
        </w:rPr>
        <w:t>is</w:t>
      </w:r>
      <w:r w:rsidR="002E66D8" w:rsidRPr="000C1201">
        <w:rPr>
          <w:rFonts w:asciiTheme="minorHAnsi" w:hAnsiTheme="minorHAnsi" w:cs="Arial"/>
          <w:color w:val="auto"/>
        </w:rPr>
        <w:t xml:space="preserve"> </w:t>
      </w:r>
      <w:r w:rsidRPr="000C1201">
        <w:rPr>
          <w:rFonts w:asciiTheme="minorHAnsi" w:hAnsiTheme="minorHAnsi" w:cs="Arial"/>
          <w:color w:val="auto"/>
        </w:rPr>
        <w:t>also discussed</w:t>
      </w:r>
      <w:r w:rsidR="00FF3496">
        <w:rPr>
          <w:rFonts w:asciiTheme="minorHAnsi" w:hAnsiTheme="minorHAnsi" w:cs="Arial"/>
          <w:color w:val="auto"/>
        </w:rPr>
        <w:t>.</w:t>
      </w:r>
    </w:p>
    <w:p w:rsidR="007A2351" w:rsidDel="00BD6057" w:rsidRDefault="007A2351" w:rsidP="006305D7">
      <w:pPr>
        <w:rPr>
          <w:del w:id="55" w:author="michael hutchinson" w:date="2017-03-17T07:09:00Z"/>
          <w:rFonts w:cs="Arial"/>
        </w:rPr>
      </w:pPr>
    </w:p>
    <w:p w:rsidR="007A2351" w:rsidRPr="000B2F36" w:rsidRDefault="007A2351" w:rsidP="006305D7">
      <w:pPr>
        <w:rPr>
          <w:rFonts w:cs="Arial"/>
        </w:rPr>
      </w:pPr>
    </w:p>
    <w:p w:rsidR="006305D7" w:rsidRPr="000B2F36" w:rsidRDefault="006305D7" w:rsidP="006305D7">
      <w:pPr>
        <w:rPr>
          <w:rFonts w:cs="Arial"/>
          <w:i/>
          <w:color w:val="808080"/>
        </w:rPr>
      </w:pPr>
      <w:r w:rsidRPr="000B2F36">
        <w:rPr>
          <w:rFonts w:cs="Arial"/>
          <w:b/>
        </w:rPr>
        <w:t>INTRODUCTION</w:t>
      </w:r>
      <w:r w:rsidRPr="000B2F36">
        <w:rPr>
          <w:rFonts w:cs="Arial"/>
          <w:b/>
          <w:bCs/>
        </w:rPr>
        <w:t>:</w:t>
      </w:r>
      <w:r w:rsidRPr="000B2F36">
        <w:rPr>
          <w:rFonts w:cs="Arial"/>
        </w:rPr>
        <w:t xml:space="preserve"> </w:t>
      </w:r>
    </w:p>
    <w:p w:rsidR="00DE594F" w:rsidRDefault="00DE594F" w:rsidP="00DE594F">
      <w:r>
        <w:t>T</w:t>
      </w:r>
      <w:del w:id="56" w:author="michael hutchinson" w:date="2017-03-17T07:10:00Z">
        <w:r w:rsidDel="00BD6057">
          <w:delText>he term t</w:delText>
        </w:r>
      </w:del>
      <w:r>
        <w:t xml:space="preserve">emporal discrimination describes a person’s ability to discriminate, or perceive, rapid changes in their environment.  </w:t>
      </w:r>
      <w:r w:rsidRPr="008E3E70">
        <w:t>The temporal discrimination</w:t>
      </w:r>
      <w:r>
        <w:t xml:space="preserve"> threshold </w:t>
      </w:r>
      <w:r w:rsidR="000C1201">
        <w:t xml:space="preserve">(TDT) </w:t>
      </w:r>
      <w:r>
        <w:t>is the shortest time i</w:t>
      </w:r>
      <w:r w:rsidRPr="008E3E70">
        <w:t xml:space="preserve">nterval at which an </w:t>
      </w:r>
      <w:del w:id="57" w:author="michael hutchinson" w:date="2017-03-17T07:12:00Z">
        <w:r w:rsidRPr="008E3E70" w:rsidDel="00BD6057">
          <w:delText xml:space="preserve">observer </w:delText>
        </w:r>
      </w:del>
      <w:ins w:id="58" w:author="michael hutchinson" w:date="2017-03-17T07:12:00Z">
        <w:r w:rsidR="00BD6057">
          <w:t>individual</w:t>
        </w:r>
        <w:r w:rsidR="00BD6057" w:rsidRPr="008E3E70">
          <w:t xml:space="preserve"> </w:t>
        </w:r>
      </w:ins>
      <w:r w:rsidRPr="008E3E70">
        <w:t xml:space="preserve">can </w:t>
      </w:r>
      <w:del w:id="59" w:author="michael hutchinson" w:date="2017-03-17T07:13:00Z">
        <w:r w:rsidRPr="008E3E70" w:rsidDel="00BD6057">
          <w:delText>discriminate between</w:delText>
        </w:r>
      </w:del>
      <w:ins w:id="60" w:author="michael hutchinson" w:date="2017-03-17T07:13:00Z">
        <w:r w:rsidR="00BD6057">
          <w:t>perceive that</w:t>
        </w:r>
      </w:ins>
      <w:r w:rsidRPr="008E3E70">
        <w:t xml:space="preserve"> two </w:t>
      </w:r>
      <w:ins w:id="61" w:author="michael hutchinson" w:date="2017-03-17T07:11:00Z">
        <w:r w:rsidR="00BD6057">
          <w:t xml:space="preserve">sequential </w:t>
        </w:r>
      </w:ins>
      <w:ins w:id="62" w:author="michael hutchinson" w:date="2017-03-17T07:15:00Z">
        <w:r w:rsidR="00BD6057">
          <w:t xml:space="preserve">sensory </w:t>
        </w:r>
      </w:ins>
      <w:del w:id="63" w:author="michael hutchinson" w:date="2017-03-17T07:14:00Z">
        <w:r w:rsidRPr="008E3E70" w:rsidDel="00BD6057">
          <w:delText xml:space="preserve">asynchronous </w:delText>
        </w:r>
      </w:del>
      <w:r w:rsidRPr="008E3E70">
        <w:t>stimuli</w:t>
      </w:r>
      <w:ins w:id="64" w:author="michael hutchinson" w:date="2017-03-17T07:13:00Z">
        <w:r w:rsidR="00BD6057">
          <w:t xml:space="preserve"> </w:t>
        </w:r>
      </w:ins>
      <w:ins w:id="65" w:author="michael hutchinson" w:date="2017-03-17T07:14:00Z">
        <w:r w:rsidR="00BD6057">
          <w:t xml:space="preserve">are </w:t>
        </w:r>
      </w:ins>
      <w:del w:id="66" w:author="michael hutchinson" w:date="2017-03-17T07:13:00Z">
        <w:r w:rsidRPr="008E3E70" w:rsidDel="00BD6057">
          <w:delText xml:space="preserve">, and perceive them </w:delText>
        </w:r>
      </w:del>
      <w:ins w:id="67" w:author="michael hutchinson" w:date="2017-03-17T07:14:00Z">
        <w:r w:rsidR="00BD6057" w:rsidRPr="008E3E70">
          <w:t>asynchronous</w:t>
        </w:r>
      </w:ins>
      <w:del w:id="68" w:author="michael hutchinson" w:date="2017-03-17T07:14:00Z">
        <w:r w:rsidRPr="008E3E70" w:rsidDel="00BD6057">
          <w:delText>as occurring separately</w:delText>
        </w:r>
      </w:del>
      <w:r w:rsidRPr="008E3E70">
        <w:t>.</w:t>
      </w:r>
      <w:r w:rsidRPr="00DE594F">
        <w:t xml:space="preserve"> </w:t>
      </w:r>
      <w:r w:rsidRPr="008E3E70">
        <w:t>Temporal discrimination</w:t>
      </w:r>
      <w:r>
        <w:t xml:space="preserve"> has been shown to be abnormally prolonged in disorders affecting the basal ganglia, including dystonia</w:t>
      </w:r>
      <w:r w:rsidR="007E0FB5">
        <w:fldChar w:fldCharType="begin">
          <w:fldData xml:space="preserve">PEVuZE5vdGU+PENpdGU+PEF1dGhvcj5CcmFkbGV5PC9BdXRob3I+PFllYXI+MjAxMjwvWWVhcj48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</w:fldData>
        </w:fldChar>
      </w:r>
      <w:r w:rsidR="0085332E">
        <w:instrText xml:space="preserve"> ADDIN EN.CITE </w:instrText>
      </w:r>
      <w:r w:rsidR="007E0FB5">
        <w:fldChar w:fldCharType="begin">
          <w:fldData xml:space="preserve">PEVuZE5vdGU+PENpdGU+PEF1dGhvcj5CcmFkbGV5PC9BdXRob3I+PFllYXI+MjAxMjwvWWVhcj48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</w:fldData>
        </w:fldChar>
      </w:r>
      <w:r w:rsidR="0085332E">
        <w:instrText xml:space="preserve"> ADDIN EN.CITE.DATA </w:instrText>
      </w:r>
      <w:r w:rsidR="007E0FB5">
        <w:fldChar w:fldCharType="end"/>
      </w:r>
      <w:r w:rsidR="007E0FB5">
        <w:fldChar w:fldCharType="separate"/>
      </w:r>
      <w:r w:rsidR="0085332E" w:rsidRPr="0085332E">
        <w:rPr>
          <w:noProof/>
          <w:vertAlign w:val="superscript"/>
        </w:rPr>
        <w:t>1-7</w:t>
      </w:r>
      <w:r w:rsidR="007E0FB5">
        <w:fldChar w:fldCharType="end"/>
      </w:r>
      <w:r>
        <w:t xml:space="preserve">.  </w:t>
      </w:r>
    </w:p>
    <w:p w:rsidR="00DE594F" w:rsidRDefault="00DE594F" w:rsidP="00DE594F"/>
    <w:p w:rsidR="00DE594F" w:rsidRDefault="00DE594F" w:rsidP="00DE594F">
      <w:r>
        <w:t xml:space="preserve">Dystonia is the third most common neurological movement disorder – after Parkinson’s </w:t>
      </w:r>
      <w:ins w:id="69" w:author="michael hutchinson" w:date="2017-03-17T09:35:00Z">
        <w:r w:rsidR="00F800E9">
          <w:t>d</w:t>
        </w:r>
      </w:ins>
      <w:del w:id="70" w:author="michael hutchinson" w:date="2017-03-17T09:35:00Z">
        <w:r w:rsidDel="00F800E9">
          <w:delText>D</w:delText>
        </w:r>
      </w:del>
      <w:r>
        <w:t>isease</w:t>
      </w:r>
      <w:ins w:id="71" w:author="michael hutchinson" w:date="2017-03-17T09:35:00Z">
        <w:r w:rsidR="00F800E9">
          <w:t xml:space="preserve"> </w:t>
        </w:r>
      </w:ins>
      <w:del w:id="72" w:author="michael hutchinson" w:date="2017-03-17T09:35:00Z">
        <w:r w:rsidDel="00F800E9">
          <w:delText xml:space="preserve"> </w:delText>
        </w:r>
      </w:del>
      <w:r>
        <w:t>and Essential Tremor.</w:t>
      </w:r>
      <w:r w:rsidRPr="00DE594F">
        <w:t xml:space="preserve"> </w:t>
      </w:r>
      <w:r>
        <w:t xml:space="preserve">It is </w:t>
      </w:r>
      <w:r w:rsidR="000C1201">
        <w:t>characterized</w:t>
      </w:r>
      <w:r>
        <w:t xml:space="preserve"> by sustained or intermittent muscle contractions causing abnormal, often repetitive, movements or postures</w:t>
      </w:r>
      <w:r w:rsidR="007E0FB5">
        <w:fldChar w:fldCharType="begin"/>
      </w:r>
      <w:r w:rsidR="0085332E">
        <w:instrText xml:space="preserve"> ADDIN EN.CITE &lt;EndNote&gt;&lt;Cite&gt;&lt;Author&gt;Albanese&lt;/Author&gt;&lt;Year&gt;2013&lt;/Year&gt;&lt;RecNum&gt;224&lt;/RecNum&gt;&lt;DisplayText&gt;&lt;style face="superscript"&gt;8&lt;/style&gt;&lt;/DisplayText&gt;&lt;record&gt;&lt;rec-number&gt;224&lt;/rec-number&gt;&lt;foreign-keys&gt;&lt;key app="EN" db-id="f2t5p5axivds2le0xenxvx0e9zs9xsp2259r" timestamp="1487842060"&gt;224&lt;/key&gt;&lt;/foreign-keys&gt;&lt;ref-type name="Journal Article"&gt;17&lt;/ref-type&gt;&lt;contributors&gt;&lt;authors&gt;&lt;author&gt;Albanese, A.&lt;/author&gt;&lt;author&gt;Bhatia, K.&lt;/author&gt;&lt;author&gt;Bressman, S. B.&lt;/author&gt;&lt;author&gt;Delong, M. R.&lt;/author&gt;&lt;author&gt;Fahn, S.&lt;/author&gt;&lt;author&gt;Fung, V. S.&lt;/author&gt;&lt;author&gt;Hallett, M.&lt;/author&gt;&lt;author&gt;Jankovic, J.&lt;/author&gt;&lt;author&gt;Jinnah, H. A.&lt;/author&gt;&lt;author&gt;Klein, C.&lt;/author&gt;&lt;author&gt;Lang, A. E.&lt;/author&gt;&lt;author&gt;Mink, J. W.&lt;/author&gt;&lt;author&gt;Teller, J. K.&lt;/author&gt;&lt;/authors&gt;&lt;/contributors&gt;&lt;auth-address&gt;Department of Neurology, Catholic University, Milan, Italy. alberto.albanese@unicatt.it&lt;/auth-address&gt;&lt;titles&gt;&lt;title&gt;Phenomenology and classification of dystonia: a consensus update&lt;/title&gt;&lt;secondary-title&gt;Mov Disord&lt;/secondary-title&gt;&lt;/titles&gt;&lt;periodical&gt;&lt;full-title&gt;Mov Disord&lt;/full-title&gt;&lt;/periodical&gt;&lt;pages&gt;863-73&lt;/pages&gt;&lt;volume&gt;28&lt;/volume&gt;&lt;number&gt;7&lt;/number&gt;&lt;keywords&gt;&lt;keyword&gt;Age of Onset&lt;/keyword&gt;&lt;keyword&gt;*Consensus&lt;/keyword&gt;&lt;keyword&gt;Databases, Factual/statistics &amp;amp; numerical data&lt;/keyword&gt;&lt;keyword&gt;Dystonia/*classification/etiology/*physiopathology&lt;/keyword&gt;&lt;keyword&gt;Humans&lt;/keyword&gt;&lt;keyword&gt;*International Cooperation&lt;/keyword&gt;&lt;keyword&gt;Nervous System/pathology&lt;/keyword&gt;&lt;keyword&gt;classification&lt;/keyword&gt;&lt;keyword&gt;definition&lt;/keyword&gt;&lt;keyword&gt;dystonia&lt;/keyword&gt;&lt;/keywords&gt;&lt;dates&gt;&lt;year&gt;2013&lt;/year&gt;&lt;pub-dates&gt;&lt;date&gt;Jun 15&lt;/date&gt;&lt;/pub-dates&gt;&lt;/dates&gt;&lt;isbn&gt;1531-8257 (Electronic)&amp;#xD;0885-3185 (Linking)&lt;/isbn&gt;&lt;accession-num&gt;23649720&lt;/accession-num&gt;&lt;urls&gt;&lt;related-urls&gt;&lt;url&gt;https://www.ncbi.nlm.nih.gov/pubmed/23649720&lt;/url&gt;&lt;url&gt;https://www.ncbi.nlm.nih.gov/pmc/articles/PMC3729880/pdf/nihms464952.pdf&lt;/url&gt;&lt;/related-urls&gt;&lt;/urls&gt;&lt;custom2&gt;PMC3729880&lt;/custom2&gt;&lt;electronic-resource-num&gt;10.1002/mds.25475&lt;/electronic-resource-num&gt;&lt;/record&gt;&lt;/Cite&gt;&lt;/EndNote&gt;</w:instrText>
      </w:r>
      <w:r w:rsidR="007E0FB5">
        <w:fldChar w:fldCharType="separate"/>
      </w:r>
      <w:r w:rsidR="0085332E" w:rsidRPr="0085332E">
        <w:rPr>
          <w:noProof/>
          <w:vertAlign w:val="superscript"/>
        </w:rPr>
        <w:t>8</w:t>
      </w:r>
      <w:r w:rsidR="007E0FB5">
        <w:fldChar w:fldCharType="end"/>
      </w:r>
      <w:r>
        <w:t xml:space="preserve">.  Dystonia can affect any part of the body. </w:t>
      </w:r>
      <w:r w:rsidR="000C1201">
        <w:t xml:space="preserve"> </w:t>
      </w:r>
      <w:r>
        <w:t>When it affects one body part it is known as focal dystonia</w:t>
      </w:r>
      <w:r w:rsidR="007E0FB5">
        <w:fldChar w:fldCharType="begin"/>
      </w:r>
      <w:r w:rsidR="0085332E">
        <w:instrText xml:space="preserve"> ADDIN EN.CITE &lt;EndNote&gt;&lt;Cite&gt;&lt;Author&gt;Albanese&lt;/Author&gt;&lt;Year&gt;2013&lt;/Year&gt;&lt;RecNum&gt;224&lt;/RecNum&gt;&lt;DisplayText&gt;&lt;style face="superscript"&gt;8&lt;/style&gt;&lt;/DisplayText&gt;&lt;record&gt;&lt;rec-number&gt;224&lt;/rec-number&gt;&lt;foreign-keys&gt;&lt;key app="EN" db-id="f2t5p5axivds2le0xenxvx0e9zs9xsp2259r" timestamp="1487842060"&gt;224&lt;/key&gt;&lt;/foreign-keys&gt;&lt;ref-type name="Journal Article"&gt;17&lt;/ref-type&gt;&lt;contributors&gt;&lt;authors&gt;&lt;author&gt;Albanese, A.&lt;/author&gt;&lt;author&gt;Bhatia, K.&lt;/author&gt;&lt;author&gt;Bressman, S. B.&lt;/author&gt;&lt;author&gt;Delong, M. R.&lt;/author&gt;&lt;author&gt;Fahn, S.&lt;/author&gt;&lt;author&gt;Fung, V. S.&lt;/author&gt;&lt;author&gt;Hallett, M.&lt;/author&gt;&lt;author&gt;Jankovic, J.&lt;/author&gt;&lt;author&gt;Jinnah, H. A.&lt;/author&gt;&lt;author&gt;Klein, C.&lt;/author&gt;&lt;author&gt;Lang, A. E.&lt;/author&gt;&lt;author&gt;Mink, J. W.&lt;/author&gt;&lt;author&gt;Teller, J. K.&lt;/author&gt;&lt;/authors&gt;&lt;/contributors&gt;&lt;auth-address&gt;Department of Neurology, Catholic University, Milan, Italy. alberto.albanese@unicatt.it&lt;/auth-address&gt;&lt;titles&gt;&lt;title&gt;Phenomenology and classification of dystonia: a consensus update&lt;/title&gt;&lt;secondary-title&gt;Mov Disord&lt;/secondary-title&gt;&lt;/titles&gt;&lt;periodical&gt;&lt;full-title&gt;Mov Disord&lt;/full-title&gt;&lt;/periodical&gt;&lt;pages&gt;863-73&lt;/pages&gt;&lt;volume&gt;28&lt;/volume&gt;&lt;number&gt;7&lt;/number&gt;&lt;keywords&gt;&lt;keyword&gt;Age of Onset&lt;/keyword&gt;&lt;keyword&gt;*Consensus&lt;/keyword&gt;&lt;keyword&gt;Databases, Factual/statistics &amp;amp; numerical data&lt;/keyword&gt;&lt;keyword&gt;Dystonia/*classification/etiology/*physiopathology&lt;/keyword&gt;&lt;keyword&gt;Humans&lt;/keyword&gt;&lt;keyword&gt;*International Cooperation&lt;/keyword&gt;&lt;keyword&gt;Nervous System/pathology&lt;/keyword&gt;&lt;keyword&gt;classification&lt;/keyword&gt;&lt;keyword&gt;definition&lt;/keyword&gt;&lt;keyword&gt;dystonia&lt;/keyword&gt;&lt;/keywords&gt;&lt;dates&gt;&lt;year&gt;2013&lt;/year&gt;&lt;pub-dates&gt;&lt;date&gt;Jun 15&lt;/date&gt;&lt;/pub-dates&gt;&lt;/dates&gt;&lt;isbn&gt;1531-8257 (Electronic)&amp;#xD;0885-3185 (Linking)&lt;/isbn&gt;&lt;accession-num&gt;23649720&lt;/accession-num&gt;&lt;urls&gt;&lt;related-urls&gt;&lt;url&gt;https://www.ncbi.nlm.nih.gov/pubmed/23649720&lt;/url&gt;&lt;url&gt;https://www.ncbi.nlm.nih.gov/pmc/articles/PMC3729880/pdf/nihms464952.pdf&lt;/url&gt;&lt;/related-urls&gt;&lt;/urls&gt;&lt;custom2&gt;PMC3729880&lt;/custom2&gt;&lt;electronic-resource-num&gt;10.1002/mds.25475&lt;/electronic-resource-num&gt;&lt;/record&gt;&lt;/Cite&gt;&lt;/EndNote&gt;</w:instrText>
      </w:r>
      <w:r w:rsidR="007E0FB5">
        <w:fldChar w:fldCharType="separate"/>
      </w:r>
      <w:r w:rsidR="0085332E" w:rsidRPr="0085332E">
        <w:rPr>
          <w:noProof/>
          <w:vertAlign w:val="superscript"/>
        </w:rPr>
        <w:t>8</w:t>
      </w:r>
      <w:r w:rsidR="007E0FB5">
        <w:fldChar w:fldCharType="end"/>
      </w:r>
      <w:r>
        <w:t xml:space="preserve">.  Dystonia affecting the neck muscles is known as cervical </w:t>
      </w:r>
      <w:proofErr w:type="spellStart"/>
      <w:r>
        <w:t>dystonia</w:t>
      </w:r>
      <w:proofErr w:type="spellEnd"/>
      <w:ins w:id="73" w:author="michael hutchinson" w:date="2017-03-17T09:36:00Z">
        <w:r w:rsidR="00F800E9">
          <w:t xml:space="preserve">, </w:t>
        </w:r>
      </w:ins>
      <w:del w:id="74" w:author="michael hutchinson" w:date="2017-03-17T09:36:00Z">
        <w:r w:rsidDel="00F800E9">
          <w:delText xml:space="preserve"> and is </w:delText>
        </w:r>
      </w:del>
      <w:r>
        <w:t xml:space="preserve">the most common </w:t>
      </w:r>
      <w:del w:id="75" w:author="michael hutchinson" w:date="2017-03-17T07:47:00Z">
        <w:r w:rsidDel="005A7A0C">
          <w:delText xml:space="preserve">form </w:delText>
        </w:r>
      </w:del>
      <w:ins w:id="76" w:author="michael hutchinson" w:date="2017-03-17T07:47:00Z">
        <w:r w:rsidR="005A7A0C">
          <w:t xml:space="preserve">phenotype </w:t>
        </w:r>
      </w:ins>
      <w:r>
        <w:t xml:space="preserve">of </w:t>
      </w:r>
      <w:ins w:id="77" w:author="michael hutchinson" w:date="2017-03-17T09:36:00Z">
        <w:r w:rsidR="00F800E9">
          <w:t>adult onset idiopathic isolated focal dystonia</w:t>
        </w:r>
        <w:r w:rsidR="00F800E9">
          <w:t>.</w:t>
        </w:r>
      </w:ins>
      <w:del w:id="78" w:author="michael hutchinson" w:date="2017-03-17T09:36:00Z">
        <w:r w:rsidDel="00F800E9">
          <w:delText>adult onset focal dystonia</w:delText>
        </w:r>
      </w:del>
      <w:r w:rsidR="007E0FB5">
        <w:fldChar w:fldCharType="begin">
          <w:fldData xml:space="preserve">PEVuZE5vdGU+PENpdGU+PEF1dGhvcj5OdXR0PC9BdXRob3I+PFllYXI+MTk4ODwvWWVhcj48UmVj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=
</w:fldData>
        </w:fldChar>
      </w:r>
      <w:r w:rsidR="0085332E">
        <w:instrText xml:space="preserve"> ADDIN EN.CITE </w:instrText>
      </w:r>
      <w:r w:rsidR="007E0FB5">
        <w:fldChar w:fldCharType="begin">
          <w:fldData xml:space="preserve">PEVuZE5vdGU+PENpdGU+PEF1dGhvcj5OdXR0PC9BdXRob3I+PFllYXI+MTk4ODwvWWVhcj48UmVj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=
</w:fldData>
        </w:fldChar>
      </w:r>
      <w:r w:rsidR="0085332E">
        <w:instrText xml:space="preserve"> ADDIN EN.CITE.DATA </w:instrText>
      </w:r>
      <w:r w:rsidR="007E0FB5">
        <w:fldChar w:fldCharType="end"/>
      </w:r>
      <w:r w:rsidR="007E0FB5">
        <w:fldChar w:fldCharType="separate"/>
      </w:r>
      <w:r w:rsidR="0085332E" w:rsidRPr="0085332E">
        <w:rPr>
          <w:noProof/>
          <w:vertAlign w:val="superscript"/>
        </w:rPr>
        <w:t>9,10</w:t>
      </w:r>
      <w:r w:rsidR="007E0FB5">
        <w:fldChar w:fldCharType="end"/>
      </w:r>
      <w:del w:id="79" w:author="michael hutchinson" w:date="2017-03-17T07:44:00Z">
        <w:r w:rsidR="00FF3496" w:rsidDel="00631DAF">
          <w:delText>;</w:delText>
        </w:r>
      </w:del>
      <w:r w:rsidR="00FF3496">
        <w:t xml:space="preserve"> </w:t>
      </w:r>
      <w:del w:id="80" w:author="michael hutchinson" w:date="2017-03-17T07:45:00Z">
        <w:r w:rsidR="00FF3496" w:rsidDel="00631DAF">
          <w:delText xml:space="preserve">its </w:delText>
        </w:r>
      </w:del>
      <w:ins w:id="81" w:author="michael hutchinson" w:date="2017-03-17T07:45:00Z">
        <w:r w:rsidR="00631DAF">
          <w:t xml:space="preserve">The </w:t>
        </w:r>
      </w:ins>
      <w:r w:rsidR="00FF3496">
        <w:t xml:space="preserve">pathogenesis </w:t>
      </w:r>
      <w:ins w:id="82" w:author="michael hutchinson" w:date="2017-03-17T07:45:00Z">
        <w:r w:rsidR="00631DAF">
          <w:t xml:space="preserve">of cervical </w:t>
        </w:r>
        <w:proofErr w:type="spellStart"/>
        <w:r w:rsidR="00631DAF">
          <w:t>dystonia</w:t>
        </w:r>
        <w:proofErr w:type="spellEnd"/>
        <w:r w:rsidR="00631DAF">
          <w:t xml:space="preserve"> </w:t>
        </w:r>
      </w:ins>
      <w:r>
        <w:t>remains unknown</w:t>
      </w:r>
      <w:ins w:id="83" w:author="michael hutchinson" w:date="2017-03-17T07:45:00Z">
        <w:r w:rsidR="00631DAF">
          <w:t>; it is considered to be a genetic</w:t>
        </w:r>
      </w:ins>
      <w:del w:id="84" w:author="michael hutchinson" w:date="2017-03-17T07:45:00Z">
        <w:r w:rsidDel="00631DAF">
          <w:delText>.</w:delText>
        </w:r>
      </w:del>
      <w:ins w:id="85" w:author="michael hutchinson" w:date="2017-03-17T07:47:00Z">
        <w:r w:rsidR="005A7A0C">
          <w:t xml:space="preserve"> di</w:t>
        </w:r>
      </w:ins>
      <w:del w:id="86" w:author="michael hutchinson" w:date="2017-03-17T07:47:00Z">
        <w:r w:rsidDel="005A7A0C">
          <w:delText xml:space="preserve"> </w:delText>
        </w:r>
      </w:del>
      <w:ins w:id="87" w:author="michael hutchinson" w:date="2017-03-17T07:45:00Z">
        <w:r w:rsidR="00631DAF">
          <w:t>s</w:t>
        </w:r>
      </w:ins>
      <w:ins w:id="88" w:author="michael hutchinson" w:date="2017-03-17T07:46:00Z">
        <w:r w:rsidR="00631DAF">
          <w:t>o</w:t>
        </w:r>
      </w:ins>
      <w:ins w:id="89" w:author="michael hutchinson" w:date="2017-03-17T07:45:00Z">
        <w:r w:rsidR="00631DAF">
          <w:t>rder</w:t>
        </w:r>
      </w:ins>
      <w:ins w:id="90" w:author="michael hutchinson" w:date="2017-03-17T07:46:00Z">
        <w:r w:rsidR="00F800E9">
          <w:t xml:space="preserve"> with </w:t>
        </w:r>
        <w:proofErr w:type="spellStart"/>
        <w:r w:rsidR="00631DAF">
          <w:t>autosomal</w:t>
        </w:r>
        <w:proofErr w:type="spellEnd"/>
        <w:r w:rsidR="00631DAF">
          <w:t xml:space="preserve"> dominant</w:t>
        </w:r>
        <w:r w:rsidR="005A7A0C">
          <w:t xml:space="preserve"> inheritance with markedly reduced </w:t>
        </w:r>
        <w:proofErr w:type="spellStart"/>
        <w:r w:rsidR="005A7A0C">
          <w:t>penetrance</w:t>
        </w:r>
      </w:ins>
      <w:proofErr w:type="spellEnd"/>
      <w:ins w:id="91" w:author="michael hutchinson" w:date="2017-03-17T07:48:00Z">
        <w:r w:rsidR="005A7A0C">
          <w:t>.</w:t>
        </w:r>
      </w:ins>
      <w:ins w:id="92" w:author="michael hutchinson" w:date="2017-03-17T09:37:00Z">
        <w:r w:rsidR="00F800E9">
          <w:t xml:space="preserve"> Environmental factors are important in relation to disease </w:t>
        </w:r>
        <w:proofErr w:type="spellStart"/>
        <w:r w:rsidR="00F800E9">
          <w:t>penetrance</w:t>
        </w:r>
        <w:proofErr w:type="spellEnd"/>
        <w:r w:rsidR="00F800E9">
          <w:t xml:space="preserve"> and expression.</w:t>
        </w:r>
      </w:ins>
      <w:del w:id="93" w:author="michael hutchinson" w:date="2017-03-17T07:45:00Z">
        <w:r w:rsidDel="00631DAF">
          <w:delText xml:space="preserve"> </w:delText>
        </w:r>
      </w:del>
    </w:p>
    <w:p w:rsidR="00DE594F" w:rsidRDefault="00DE594F" w:rsidP="00DE594F">
      <w:pPr>
        <w:jc w:val="left"/>
        <w:rPr>
          <w:color w:val="FF0000"/>
        </w:rPr>
      </w:pPr>
    </w:p>
    <w:p w:rsidR="007A2351" w:rsidRPr="00E36708" w:rsidRDefault="007A2351" w:rsidP="007A2351">
      <w:pPr>
        <w:rPr>
          <w:rFonts w:cs="Arial"/>
          <w:color w:val="auto"/>
        </w:rPr>
      </w:pPr>
      <w:del w:id="94" w:author="michael hutchinson" w:date="2017-03-17T07:41:00Z">
        <w:r w:rsidRPr="00E36708" w:rsidDel="00631DAF">
          <w:rPr>
            <w:color w:val="auto"/>
          </w:rPr>
          <w:delText xml:space="preserve">The </w:delText>
        </w:r>
        <w:r w:rsidR="000C1201" w:rsidRPr="00E36708" w:rsidDel="00631DAF">
          <w:rPr>
            <w:color w:val="auto"/>
          </w:rPr>
          <w:delText>TDT</w:delText>
        </w:r>
        <w:r w:rsidRPr="00E36708" w:rsidDel="00631DAF">
          <w:rPr>
            <w:color w:val="auto"/>
          </w:rPr>
          <w:delText xml:space="preserve"> has been studied in individuals with cervical dystonia, their relatives and healthy control</w:delText>
        </w:r>
      </w:del>
      <w:del w:id="95" w:author="michael hutchinson" w:date="2017-03-17T07:16:00Z">
        <w:r w:rsidRPr="00E36708" w:rsidDel="0065539E">
          <w:rPr>
            <w:color w:val="auto"/>
          </w:rPr>
          <w:delText>s</w:delText>
        </w:r>
      </w:del>
      <w:del w:id="96" w:author="michael hutchinson" w:date="2017-03-17T07:41:00Z">
        <w:r w:rsidRPr="00E36708" w:rsidDel="00631DAF">
          <w:rPr>
            <w:color w:val="auto"/>
          </w:rPr>
          <w:delText xml:space="preserve">. </w:delText>
        </w:r>
      </w:del>
      <w:del w:id="97" w:author="michael hutchinson" w:date="2017-03-17T07:20:00Z">
        <w:r w:rsidR="00E36708" w:rsidRPr="00E36708" w:rsidDel="00954E78">
          <w:rPr>
            <w:color w:val="auto"/>
          </w:rPr>
          <w:delText xml:space="preserve"> </w:delText>
        </w:r>
      </w:del>
      <w:del w:id="98" w:author="michael hutchinson" w:date="2017-03-17T07:22:00Z">
        <w:r w:rsidRPr="00E36708" w:rsidDel="00954E78">
          <w:rPr>
            <w:color w:val="auto"/>
          </w:rPr>
          <w:delText>U</w:delText>
        </w:r>
      </w:del>
      <w:del w:id="99" w:author="michael hutchinson" w:date="2017-03-17T07:26:00Z">
        <w:r w:rsidRPr="00E36708" w:rsidDel="00E04086">
          <w:rPr>
            <w:color w:val="auto"/>
          </w:rPr>
          <w:delText>p to 97% of cervical dystonia patients have an abnormal TDT</w:delText>
        </w:r>
        <w:r w:rsidR="002E66D8" w:rsidDel="00E04086">
          <w:rPr>
            <w:color w:val="auto"/>
          </w:rPr>
          <w:delText xml:space="preserve"> (36 of 37 patients</w:delText>
        </w:r>
      </w:del>
      <w:del w:id="100" w:author="michael hutchinson" w:date="2017-03-17T07:41:00Z">
        <w:r w:rsidR="007E0FB5" w:rsidDel="00631DAF">
          <w:rPr>
            <w:color w:val="auto"/>
          </w:rPr>
          <w:fldChar w:fldCharType="begin">
            <w:fldData xml:space="preserve">PEVuZE5vdGU+PENpdGU+PEF1dGhvcj5CcmFkbGV5PC9BdXRob3I+PFllYXI+MjAxMjwvWWVhcj48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</w:fldData>
          </w:fldChar>
        </w:r>
        <w:r w:rsidR="0085332E" w:rsidDel="00631DAF">
          <w:rPr>
            <w:color w:val="auto"/>
          </w:rPr>
          <w:delInstrText xml:space="preserve"> ADDIN EN.CITE </w:delInstrText>
        </w:r>
        <w:r w:rsidR="007E0FB5" w:rsidDel="00631DAF">
          <w:rPr>
            <w:color w:val="auto"/>
          </w:rPr>
          <w:fldChar w:fldCharType="begin">
            <w:fldData xml:space="preserve">PEVuZE5vdGU+PENpdGU+PEF1dGhvcj5CcmFkbGV5PC9BdXRob3I+PFllYXI+MjAxMjwvWWVhcj48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</w:fldData>
          </w:fldChar>
        </w:r>
        <w:r w:rsidR="0085332E" w:rsidDel="00631DAF">
          <w:rPr>
            <w:color w:val="auto"/>
          </w:rPr>
          <w:delInstrText xml:space="preserve"> ADDIN EN.CITE.DATA </w:delInstrText>
        </w:r>
        <w:r w:rsidR="00BD6057" w:rsidRPr="007E0FB5" w:rsidDel="00631DAF">
          <w:rPr>
            <w:color w:val="auto"/>
          </w:rPr>
        </w:r>
        <w:r w:rsidR="007E0FB5" w:rsidDel="00631DAF">
          <w:rPr>
            <w:color w:val="auto"/>
          </w:rPr>
          <w:fldChar w:fldCharType="end"/>
        </w:r>
        <w:r w:rsidR="00BD6057" w:rsidRPr="007E0FB5" w:rsidDel="00631DAF">
          <w:rPr>
            <w:color w:val="auto"/>
          </w:rPr>
        </w:r>
        <w:r w:rsidR="007E0FB5" w:rsidDel="00631DAF">
          <w:rPr>
            <w:color w:val="auto"/>
          </w:rPr>
          <w:fldChar w:fldCharType="separate"/>
        </w:r>
        <w:r w:rsidR="0085332E" w:rsidRPr="0085332E" w:rsidDel="00631DAF">
          <w:rPr>
            <w:noProof/>
            <w:color w:val="auto"/>
            <w:vertAlign w:val="superscript"/>
          </w:rPr>
          <w:delText>1</w:delText>
        </w:r>
        <w:r w:rsidR="007E0FB5" w:rsidDel="00631DAF">
          <w:rPr>
            <w:color w:val="auto"/>
          </w:rPr>
          <w:fldChar w:fldCharType="end"/>
        </w:r>
      </w:del>
      <w:del w:id="101" w:author="michael hutchinson" w:date="2017-03-17T07:26:00Z">
        <w:r w:rsidR="00B8438E" w:rsidDel="00E04086">
          <w:rPr>
            <w:color w:val="auto"/>
          </w:rPr>
          <w:delText>)</w:delText>
        </w:r>
      </w:del>
      <w:del w:id="102" w:author="michael hutchinson" w:date="2017-03-17T07:41:00Z">
        <w:r w:rsidR="000C1201" w:rsidRPr="00E36708" w:rsidDel="00631DAF">
          <w:rPr>
            <w:color w:val="auto"/>
          </w:rPr>
          <w:delText xml:space="preserve">.  </w:delText>
        </w:r>
        <w:r w:rsidR="00FF3496" w:rsidDel="00631DAF">
          <w:rPr>
            <w:color w:val="auto"/>
          </w:rPr>
          <w:delText>An a</w:delText>
        </w:r>
        <w:r w:rsidR="000C1201" w:rsidRPr="00E36708" w:rsidDel="00631DAF">
          <w:rPr>
            <w:color w:val="auto"/>
          </w:rPr>
          <w:delText xml:space="preserve">bnormal TDT </w:delText>
        </w:r>
        <w:r w:rsidR="00E36708" w:rsidRPr="00E36708" w:rsidDel="00631DAF">
          <w:rPr>
            <w:color w:val="auto"/>
          </w:rPr>
          <w:delText>has also</w:delText>
        </w:r>
        <w:r w:rsidR="000C1201" w:rsidRPr="00E36708" w:rsidDel="00631DAF">
          <w:rPr>
            <w:color w:val="auto"/>
          </w:rPr>
          <w:delText xml:space="preserve"> been found in </w:delText>
        </w:r>
        <w:r w:rsidR="00E36708" w:rsidRPr="00E36708" w:rsidDel="00631DAF">
          <w:rPr>
            <w:color w:val="auto"/>
          </w:rPr>
          <w:delText xml:space="preserve">50% of </w:delText>
        </w:r>
      </w:del>
      <w:del w:id="103" w:author="michael hutchinson" w:date="2017-03-17T07:27:00Z">
        <w:r w:rsidR="00E36708" w:rsidRPr="00E36708" w:rsidDel="00E04086">
          <w:rPr>
            <w:color w:val="auto"/>
          </w:rPr>
          <w:delText xml:space="preserve">their </w:delText>
        </w:r>
      </w:del>
      <w:del w:id="104" w:author="michael hutchinson" w:date="2017-03-17T07:41:00Z">
        <w:r w:rsidR="000C1201" w:rsidRPr="00E36708" w:rsidDel="00631DAF">
          <w:rPr>
            <w:color w:val="auto"/>
          </w:rPr>
          <w:delText xml:space="preserve">unaffected relatives, </w:delText>
        </w:r>
        <w:r w:rsidR="00E36708" w:rsidRPr="00E36708" w:rsidDel="00631DAF">
          <w:rPr>
            <w:color w:val="auto"/>
          </w:rPr>
          <w:delText>demonstrating</w:delText>
        </w:r>
      </w:del>
      <w:del w:id="105" w:author="michael hutchinson" w:date="2017-03-17T07:28:00Z">
        <w:r w:rsidR="000C1201" w:rsidRPr="00E36708" w:rsidDel="00E04086">
          <w:rPr>
            <w:color w:val="auto"/>
          </w:rPr>
          <w:delText xml:space="preserve"> an</w:delText>
        </w:r>
        <w:r w:rsidRPr="00E36708" w:rsidDel="00E04086">
          <w:rPr>
            <w:color w:val="auto"/>
          </w:rPr>
          <w:delText xml:space="preserve"> </w:delText>
        </w:r>
      </w:del>
      <w:del w:id="106" w:author="michael hutchinson" w:date="2017-03-17T07:41:00Z">
        <w:r w:rsidRPr="00E36708" w:rsidDel="00631DAF">
          <w:rPr>
            <w:color w:val="auto"/>
          </w:rPr>
          <w:delText xml:space="preserve">age-related penetrance </w:delText>
        </w:r>
        <w:r w:rsidR="000C1201" w:rsidRPr="00E36708" w:rsidDel="00631DAF">
          <w:rPr>
            <w:color w:val="auto"/>
          </w:rPr>
          <w:delText>and</w:delText>
        </w:r>
        <w:r w:rsidRPr="00E36708" w:rsidDel="00631DAF">
          <w:rPr>
            <w:color w:val="auto"/>
          </w:rPr>
          <w:delText xml:space="preserve"> autosomal dominant inheritance</w:delText>
        </w:r>
        <w:r w:rsidR="007E0FB5" w:rsidDel="00631DAF">
          <w:rPr>
            <w:color w:val="auto"/>
          </w:rPr>
          <w:fldChar w:fldCharType="begin">
            <w:fldData xml:space="preserve">PEVuZE5vdGU+PENpdGU+PEF1dGhvcj5XaWxsaWFtczwvQXV0aG9yPjxZZWFyPjIwMTU8L1llYXI+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</w:fldData>
          </w:fldChar>
        </w:r>
        <w:r w:rsidR="0085332E" w:rsidDel="00631DAF">
          <w:rPr>
            <w:color w:val="auto"/>
          </w:rPr>
          <w:delInstrText xml:space="preserve"> ADDIN EN.CITE </w:delInstrText>
        </w:r>
        <w:r w:rsidR="007E0FB5" w:rsidDel="00631DAF">
          <w:rPr>
            <w:color w:val="auto"/>
          </w:rPr>
          <w:fldChar w:fldCharType="begin">
            <w:fldData xml:space="preserve">PEVuZE5vdGU+PENpdGU+PEF1dGhvcj5XaWxsaWFtczwvQXV0aG9yPjxZZWFyPjIwMTU8L1llYXI+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</w:fldData>
          </w:fldChar>
        </w:r>
        <w:r w:rsidR="0085332E" w:rsidDel="00631DAF">
          <w:rPr>
            <w:color w:val="auto"/>
          </w:rPr>
          <w:delInstrText xml:space="preserve"> ADDIN EN.CITE.DATA </w:delInstrText>
        </w:r>
        <w:r w:rsidR="00BD6057" w:rsidRPr="007E0FB5" w:rsidDel="00631DAF">
          <w:rPr>
            <w:color w:val="auto"/>
          </w:rPr>
        </w:r>
        <w:r w:rsidR="007E0FB5" w:rsidDel="00631DAF">
          <w:rPr>
            <w:color w:val="auto"/>
          </w:rPr>
          <w:fldChar w:fldCharType="end"/>
        </w:r>
        <w:r w:rsidR="00BD6057" w:rsidRPr="007E0FB5" w:rsidDel="00631DAF">
          <w:rPr>
            <w:color w:val="auto"/>
          </w:rPr>
        </w:r>
        <w:r w:rsidR="007E0FB5" w:rsidDel="00631DAF">
          <w:rPr>
            <w:color w:val="auto"/>
          </w:rPr>
          <w:fldChar w:fldCharType="separate"/>
        </w:r>
        <w:r w:rsidR="0085332E" w:rsidRPr="0085332E" w:rsidDel="00631DAF">
          <w:rPr>
            <w:noProof/>
            <w:color w:val="auto"/>
            <w:vertAlign w:val="superscript"/>
          </w:rPr>
          <w:delText>11,12</w:delText>
        </w:r>
        <w:r w:rsidR="007E0FB5" w:rsidDel="00631DAF">
          <w:rPr>
            <w:color w:val="auto"/>
          </w:rPr>
          <w:fldChar w:fldCharType="end"/>
        </w:r>
        <w:r w:rsidRPr="00E36708" w:rsidDel="00631DAF">
          <w:rPr>
            <w:color w:val="auto"/>
          </w:rPr>
          <w:delText xml:space="preserve">. </w:delText>
        </w:r>
        <w:r w:rsidR="00E36708" w:rsidRPr="00E36708" w:rsidDel="00631DAF">
          <w:rPr>
            <w:color w:val="auto"/>
          </w:rPr>
          <w:delText xml:space="preserve"> </w:delText>
        </w:r>
      </w:del>
      <w:r w:rsidRPr="00E36708">
        <w:rPr>
          <w:color w:val="auto"/>
        </w:rPr>
        <w:t xml:space="preserve">The superior </w:t>
      </w:r>
      <w:proofErr w:type="spellStart"/>
      <w:r w:rsidRPr="00E36708">
        <w:rPr>
          <w:color w:val="auto"/>
        </w:rPr>
        <w:t>colliculus</w:t>
      </w:r>
      <w:proofErr w:type="spellEnd"/>
      <w:ins w:id="107" w:author="michael hutchinson" w:date="2017-03-17T07:41:00Z">
        <w:r w:rsidR="00631DAF">
          <w:rPr>
            <w:color w:val="auto"/>
          </w:rPr>
          <w:t>,</w:t>
        </w:r>
      </w:ins>
      <w:ins w:id="108" w:author="michael hutchinson" w:date="2017-03-17T07:31:00Z">
        <w:r w:rsidR="00E04086">
          <w:rPr>
            <w:color w:val="auto"/>
          </w:rPr>
          <w:t xml:space="preserve"> a </w:t>
        </w:r>
        <w:proofErr w:type="spellStart"/>
        <w:r w:rsidR="00E04086">
          <w:rPr>
            <w:color w:val="auto"/>
          </w:rPr>
          <w:t>sensorimotor</w:t>
        </w:r>
        <w:proofErr w:type="spellEnd"/>
        <w:r w:rsidR="00E04086">
          <w:rPr>
            <w:color w:val="auto"/>
          </w:rPr>
          <w:t xml:space="preserve"> structure</w:t>
        </w:r>
      </w:ins>
      <w:r w:rsidR="00FF3496">
        <w:rPr>
          <w:color w:val="auto"/>
        </w:rPr>
        <w:t xml:space="preserve"> </w:t>
      </w:r>
      <w:ins w:id="109" w:author="michael hutchinson" w:date="2017-03-17T07:29:00Z">
        <w:r w:rsidR="00E04086">
          <w:rPr>
            <w:color w:val="auto"/>
          </w:rPr>
          <w:t xml:space="preserve">situated in the </w:t>
        </w:r>
      </w:ins>
      <w:ins w:id="110" w:author="michael hutchinson" w:date="2017-03-17T07:31:00Z">
        <w:r w:rsidR="00E04086">
          <w:rPr>
            <w:color w:val="auto"/>
          </w:rPr>
          <w:t xml:space="preserve">dorsal </w:t>
        </w:r>
      </w:ins>
      <w:del w:id="111" w:author="michael hutchinson" w:date="2017-03-17T07:29:00Z">
        <w:r w:rsidR="00FF3496" w:rsidDel="00E04086">
          <w:rPr>
            <w:color w:val="auto"/>
          </w:rPr>
          <w:delText>-</w:delText>
        </w:r>
        <w:r w:rsidR="000C1201" w:rsidRPr="00E36708" w:rsidDel="00E04086">
          <w:rPr>
            <w:color w:val="auto"/>
          </w:rPr>
          <w:delText xml:space="preserve"> </w:delText>
        </w:r>
        <w:r w:rsidRPr="00E36708" w:rsidDel="00E04086">
          <w:rPr>
            <w:color w:val="auto"/>
          </w:rPr>
          <w:delText xml:space="preserve">a structure </w:delText>
        </w:r>
        <w:r w:rsidR="000C1201" w:rsidRPr="00E36708" w:rsidDel="00E04086">
          <w:rPr>
            <w:color w:val="auto"/>
          </w:rPr>
          <w:delText xml:space="preserve">in the </w:delText>
        </w:r>
      </w:del>
      <w:r w:rsidR="000C1201" w:rsidRPr="00E36708">
        <w:rPr>
          <w:color w:val="auto"/>
        </w:rPr>
        <w:t>midbrain</w:t>
      </w:r>
      <w:ins w:id="112" w:author="michael hutchinson" w:date="2017-03-17T07:29:00Z">
        <w:r w:rsidR="00E04086">
          <w:rPr>
            <w:color w:val="auto"/>
          </w:rPr>
          <w:t>,</w:t>
        </w:r>
      </w:ins>
      <w:del w:id="113" w:author="michael hutchinson" w:date="2017-03-17T07:29:00Z">
        <w:r w:rsidR="00FF3496" w:rsidDel="00E04086">
          <w:rPr>
            <w:color w:val="auto"/>
          </w:rPr>
          <w:delText xml:space="preserve"> -</w:delText>
        </w:r>
      </w:del>
      <w:r w:rsidR="000C1201" w:rsidRPr="00E36708">
        <w:rPr>
          <w:color w:val="auto"/>
        </w:rPr>
        <w:t xml:space="preserve"> is </w:t>
      </w:r>
      <w:r w:rsidRPr="00E36708">
        <w:rPr>
          <w:color w:val="auto"/>
        </w:rPr>
        <w:t>important for</w:t>
      </w:r>
      <w:ins w:id="114" w:author="michael hutchinson" w:date="2017-03-17T07:30:00Z">
        <w:r w:rsidR="00E04086">
          <w:rPr>
            <w:color w:val="auto"/>
          </w:rPr>
          <w:t xml:space="preserve"> the </w:t>
        </w:r>
      </w:ins>
      <w:ins w:id="115" w:author="michael hutchinson" w:date="2017-03-17T07:31:00Z">
        <w:r w:rsidR="00E04086">
          <w:rPr>
            <w:color w:val="auto"/>
          </w:rPr>
          <w:t xml:space="preserve">rapid </w:t>
        </w:r>
      </w:ins>
      <w:ins w:id="116" w:author="michael hutchinson" w:date="2017-03-17T07:30:00Z">
        <w:r w:rsidR="00E04086">
          <w:rPr>
            <w:color w:val="auto"/>
          </w:rPr>
          <w:t>detection</w:t>
        </w:r>
      </w:ins>
      <w:r w:rsidRPr="00E36708">
        <w:rPr>
          <w:color w:val="auto"/>
        </w:rPr>
        <w:t xml:space="preserve"> </w:t>
      </w:r>
      <w:ins w:id="117" w:author="michael hutchinson" w:date="2017-03-17T07:32:00Z">
        <w:r w:rsidR="00E04086">
          <w:rPr>
            <w:color w:val="auto"/>
          </w:rPr>
          <w:t xml:space="preserve">of environmental stimuli </w:t>
        </w:r>
      </w:ins>
      <w:ins w:id="118" w:author="michael hutchinson" w:date="2017-03-17T09:38:00Z">
        <w:r w:rsidR="00F800E9">
          <w:rPr>
            <w:color w:val="auto"/>
          </w:rPr>
          <w:t>in the process of</w:t>
        </w:r>
      </w:ins>
      <w:ins w:id="119" w:author="michael hutchinson" w:date="2017-03-17T07:33:00Z">
        <w:r w:rsidR="00E04086">
          <w:rPr>
            <w:color w:val="auto"/>
          </w:rPr>
          <w:t xml:space="preserve"> </w:t>
        </w:r>
      </w:ins>
      <w:del w:id="120" w:author="michael hutchinson" w:date="2017-03-17T07:32:00Z">
        <w:r w:rsidRPr="00E36708" w:rsidDel="00E04086">
          <w:rPr>
            <w:color w:val="auto"/>
          </w:rPr>
          <w:delText xml:space="preserve">covert attentional orienting </w:delText>
        </w:r>
      </w:del>
      <w:del w:id="121" w:author="michael hutchinson" w:date="2017-03-17T07:33:00Z">
        <w:r w:rsidRPr="00E36708" w:rsidDel="00E04086">
          <w:rPr>
            <w:color w:val="auto"/>
          </w:rPr>
          <w:delText>and temporal discrimination</w:delText>
        </w:r>
      </w:del>
      <w:ins w:id="122" w:author="michael hutchinson" w:date="2017-03-17T07:32:00Z">
        <w:r w:rsidR="00E04086" w:rsidRPr="00E36708">
          <w:rPr>
            <w:color w:val="auto"/>
          </w:rPr>
          <w:t xml:space="preserve">covert </w:t>
        </w:r>
        <w:proofErr w:type="spellStart"/>
        <w:r w:rsidR="00E04086" w:rsidRPr="00E36708">
          <w:rPr>
            <w:color w:val="auto"/>
          </w:rPr>
          <w:t>attentional</w:t>
        </w:r>
        <w:proofErr w:type="spellEnd"/>
        <w:r w:rsidR="00E04086" w:rsidRPr="00E36708">
          <w:rPr>
            <w:color w:val="auto"/>
          </w:rPr>
          <w:t xml:space="preserve"> orienting </w:t>
        </w:r>
      </w:ins>
      <w:r w:rsidR="007E0FB5">
        <w:rPr>
          <w:color w:val="auto"/>
        </w:rPr>
        <w:fldChar w:fldCharType="begin">
          <w:fldData xml:space="preserve">PEVuZE5vdGU+PENpdGU+PEF1dGhvcj5CZWxsPC9BdXRob3I+PFllYXI+MjAwODwvWWVhcj48UmVj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</w:fldData>
        </w:fldChar>
      </w:r>
      <w:r w:rsidR="0085332E">
        <w:rPr>
          <w:color w:val="auto"/>
        </w:rPr>
        <w:instrText xml:space="preserve"> ADDIN EN.CITE </w:instrText>
      </w:r>
      <w:r w:rsidR="007E0FB5">
        <w:rPr>
          <w:color w:val="auto"/>
        </w:rPr>
        <w:fldChar w:fldCharType="begin">
          <w:fldData xml:space="preserve">PEVuZE5vdGU+PENpdGU+PEF1dGhvcj5CZWxsPC9BdXRob3I+PFllYXI+MjAwODwvWWVhcj48UmVj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</w:fldData>
        </w:fldChar>
      </w:r>
      <w:r w:rsidR="0085332E">
        <w:rPr>
          <w:color w:val="auto"/>
        </w:rPr>
        <w:instrText xml:space="preserve"> ADDIN EN.CITE.DATA </w:instrText>
      </w:r>
      <w:r w:rsidR="00BD6057" w:rsidRPr="007E0FB5">
        <w:rPr>
          <w:color w:val="auto"/>
        </w:rPr>
      </w:r>
      <w:r w:rsidR="007E0FB5">
        <w:rPr>
          <w:color w:val="auto"/>
        </w:rPr>
        <w:fldChar w:fldCharType="end"/>
      </w:r>
      <w:r w:rsidR="00BD6057" w:rsidRPr="007E0FB5">
        <w:rPr>
          <w:color w:val="auto"/>
        </w:rPr>
      </w:r>
      <w:r w:rsidR="007E0FB5">
        <w:rPr>
          <w:color w:val="auto"/>
        </w:rPr>
        <w:fldChar w:fldCharType="separate"/>
      </w:r>
      <w:r w:rsidR="0085332E" w:rsidRPr="0085332E">
        <w:rPr>
          <w:noProof/>
          <w:color w:val="auto"/>
          <w:vertAlign w:val="superscript"/>
        </w:rPr>
        <w:t>2,13,14</w:t>
      </w:r>
      <w:r w:rsidR="007E0FB5">
        <w:rPr>
          <w:color w:val="auto"/>
        </w:rPr>
        <w:fldChar w:fldCharType="end"/>
      </w:r>
      <w:r w:rsidR="00FF3496">
        <w:rPr>
          <w:color w:val="auto"/>
        </w:rPr>
        <w:t>.</w:t>
      </w:r>
      <w:r w:rsidR="00E36708" w:rsidRPr="00E36708">
        <w:rPr>
          <w:color w:val="auto"/>
        </w:rPr>
        <w:t xml:space="preserve"> </w:t>
      </w:r>
      <w:ins w:id="123" w:author="michael hutchinson" w:date="2017-03-17T07:42:00Z">
        <w:r w:rsidR="00631DAF">
          <w:rPr>
            <w:color w:val="auto"/>
          </w:rPr>
          <w:t xml:space="preserve">Visual stimuli access the </w:t>
        </w:r>
        <w:r w:rsidR="00631DAF" w:rsidRPr="00631DAF">
          <w:rPr>
            <w:color w:val="auto"/>
          </w:rPr>
          <w:t xml:space="preserve">superior </w:t>
        </w:r>
        <w:proofErr w:type="spellStart"/>
        <w:r w:rsidR="00631DAF" w:rsidRPr="00631DAF">
          <w:rPr>
            <w:color w:val="auto"/>
          </w:rPr>
          <w:t>colliculus</w:t>
        </w:r>
        <w:proofErr w:type="spellEnd"/>
        <w:r w:rsidR="00631DAF">
          <w:rPr>
            <w:color w:val="auto"/>
          </w:rPr>
          <w:t xml:space="preserve"> </w:t>
        </w:r>
      </w:ins>
      <w:ins w:id="124" w:author="michael hutchinson" w:date="2017-03-17T07:55:00Z">
        <w:r w:rsidR="005A7A0C">
          <w:rPr>
            <w:color w:val="auto"/>
          </w:rPr>
          <w:t xml:space="preserve">rapidly </w:t>
        </w:r>
      </w:ins>
      <w:ins w:id="125" w:author="michael hutchinson" w:date="2017-03-17T07:42:00Z">
        <w:r w:rsidR="00631DAF">
          <w:rPr>
            <w:color w:val="auto"/>
          </w:rPr>
          <w:t xml:space="preserve">through the </w:t>
        </w:r>
        <w:proofErr w:type="spellStart"/>
        <w:r w:rsidR="00631DAF">
          <w:rPr>
            <w:color w:val="auto"/>
          </w:rPr>
          <w:t>retino-tectal</w:t>
        </w:r>
        <w:proofErr w:type="spellEnd"/>
        <w:r w:rsidR="00631DAF">
          <w:rPr>
            <w:color w:val="auto"/>
          </w:rPr>
          <w:t xml:space="preserve"> </w:t>
        </w:r>
        <w:proofErr w:type="spellStart"/>
        <w:r w:rsidR="00631DAF">
          <w:rPr>
            <w:color w:val="auto"/>
          </w:rPr>
          <w:t>magnocellular</w:t>
        </w:r>
        <w:proofErr w:type="spellEnd"/>
        <w:r w:rsidR="00631DAF">
          <w:rPr>
            <w:color w:val="auto"/>
          </w:rPr>
          <w:t xml:space="preserve"> pathway. </w:t>
        </w:r>
      </w:ins>
      <w:ins w:id="126" w:author="michael hutchinson" w:date="2017-03-17T07:41:00Z">
        <w:r w:rsidR="00631DAF" w:rsidRPr="00E36708">
          <w:rPr>
            <w:color w:val="auto"/>
          </w:rPr>
          <w:t>The TDT</w:t>
        </w:r>
        <w:r w:rsidR="00631DAF">
          <w:rPr>
            <w:color w:val="auto"/>
          </w:rPr>
          <w:t xml:space="preserve"> is </w:t>
        </w:r>
        <w:r w:rsidR="00631DAF" w:rsidRPr="00E36708">
          <w:rPr>
            <w:color w:val="auto"/>
          </w:rPr>
          <w:t>a simple, objective measure</w:t>
        </w:r>
        <w:r w:rsidR="00631DAF">
          <w:rPr>
            <w:color w:val="auto"/>
          </w:rPr>
          <w:t xml:space="preserve"> of the processing of visual (and other sensory stimuli) </w:t>
        </w:r>
        <w:r w:rsidR="00631DAF" w:rsidRPr="00E36708">
          <w:rPr>
            <w:color w:val="auto"/>
          </w:rPr>
          <w:t xml:space="preserve">in the superficial layers of the superior </w:t>
        </w:r>
        <w:proofErr w:type="spellStart"/>
        <w:r w:rsidR="00631DAF" w:rsidRPr="00E36708">
          <w:rPr>
            <w:color w:val="auto"/>
          </w:rPr>
          <w:t>colliculus</w:t>
        </w:r>
        <w:proofErr w:type="spellEnd"/>
        <w:r w:rsidR="00631DAF">
          <w:rPr>
            <w:color w:val="auto"/>
          </w:rPr>
          <w:t>.</w:t>
        </w:r>
        <w:r w:rsidR="00631DAF" w:rsidRPr="00E36708">
          <w:rPr>
            <w:color w:val="auto"/>
          </w:rPr>
          <w:t xml:space="preserve"> The TDT has been studied in individuals with cervical </w:t>
        </w:r>
        <w:proofErr w:type="spellStart"/>
        <w:r w:rsidR="00631DAF" w:rsidRPr="00E36708">
          <w:rPr>
            <w:color w:val="auto"/>
          </w:rPr>
          <w:t>dystonia</w:t>
        </w:r>
        <w:proofErr w:type="spellEnd"/>
        <w:r w:rsidR="00631DAF" w:rsidRPr="00E36708">
          <w:rPr>
            <w:color w:val="auto"/>
          </w:rPr>
          <w:t xml:space="preserve">, their </w:t>
        </w:r>
        <w:r w:rsidR="00631DAF">
          <w:rPr>
            <w:color w:val="auto"/>
          </w:rPr>
          <w:t xml:space="preserve">unaffected </w:t>
        </w:r>
        <w:r w:rsidR="00631DAF" w:rsidRPr="00E36708">
          <w:rPr>
            <w:color w:val="auto"/>
          </w:rPr>
          <w:t>relatives and healthy control</w:t>
        </w:r>
        <w:r w:rsidR="00631DAF">
          <w:rPr>
            <w:color w:val="auto"/>
          </w:rPr>
          <w:t xml:space="preserve"> participants</w:t>
        </w:r>
        <w:r w:rsidR="00631DAF" w:rsidRPr="00E36708">
          <w:rPr>
            <w:color w:val="auto"/>
          </w:rPr>
          <w:t xml:space="preserve">. </w:t>
        </w:r>
        <w:r w:rsidR="00631DAF">
          <w:rPr>
            <w:color w:val="auto"/>
          </w:rPr>
          <w:t xml:space="preserve">Compared to age and sex matched control participants, an abnormal TDT has high sensitivity (97%) and specificity (98-100%) in </w:t>
        </w:r>
        <w:r w:rsidR="00631DAF" w:rsidRPr="00954E78">
          <w:rPr>
            <w:color w:val="auto"/>
          </w:rPr>
          <w:t>cervical dystonia</w:t>
        </w:r>
        <w:r w:rsidR="00631DAF">
          <w:rPr>
            <w:color w:val="auto"/>
          </w:rPr>
          <w:fldChar w:fldCharType="begin">
            <w:fldData xml:space="preserve">PEVuZE5vdGU+PENpdGU+PEF1dGhvcj5CcmFkbGV5PC9BdXRob3I+PFllYXI+MjAxMjwvWWVhcj48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</w:fldData>
          </w:fldChar>
        </w:r>
        <w:r w:rsidR="00631DAF">
          <w:rPr>
            <w:color w:val="auto"/>
          </w:rPr>
          <w:instrText xml:space="preserve"> ADDIN EN.CITE </w:instrText>
        </w:r>
        <w:r w:rsidR="00631DAF">
          <w:rPr>
            <w:color w:val="auto"/>
          </w:rPr>
          <w:fldChar w:fldCharType="begin">
            <w:fldData xml:space="preserve">PEVuZE5vdGU+PENpdGU+PEF1dGhvcj5CcmFkbGV5PC9BdXRob3I+PFllYXI+MjAxMjwvWWVhcj48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</w:fldData>
          </w:fldChar>
        </w:r>
        <w:r w:rsidR="00631DAF">
          <w:rPr>
            <w:color w:val="auto"/>
          </w:rPr>
          <w:instrText xml:space="preserve"> ADDIN EN.CITE.DATA </w:instrText>
        </w:r>
        <w:r w:rsidR="00631DAF" w:rsidRPr="007E0FB5">
          <w:rPr>
            <w:color w:val="auto"/>
          </w:rPr>
        </w:r>
        <w:r w:rsidR="00631DAF">
          <w:rPr>
            <w:color w:val="auto"/>
          </w:rPr>
          <w:fldChar w:fldCharType="end"/>
        </w:r>
        <w:r w:rsidR="00631DAF" w:rsidRPr="007E0FB5">
          <w:rPr>
            <w:color w:val="auto"/>
          </w:rPr>
        </w:r>
        <w:r w:rsidR="00631DAF">
          <w:rPr>
            <w:color w:val="auto"/>
          </w:rPr>
          <w:fldChar w:fldCharType="separate"/>
        </w:r>
        <w:r w:rsidR="00631DAF" w:rsidRPr="0085332E">
          <w:rPr>
            <w:noProof/>
            <w:color w:val="auto"/>
            <w:vertAlign w:val="superscript"/>
          </w:rPr>
          <w:t>1</w:t>
        </w:r>
        <w:r w:rsidR="00631DAF">
          <w:rPr>
            <w:color w:val="auto"/>
          </w:rPr>
          <w:fldChar w:fldCharType="end"/>
        </w:r>
        <w:r w:rsidR="00631DAF" w:rsidRPr="00E36708">
          <w:rPr>
            <w:color w:val="auto"/>
          </w:rPr>
          <w:t xml:space="preserve">.  </w:t>
        </w:r>
        <w:r w:rsidR="00631DAF">
          <w:rPr>
            <w:color w:val="auto"/>
          </w:rPr>
          <w:t>An a</w:t>
        </w:r>
        <w:r w:rsidR="00631DAF" w:rsidRPr="00E36708">
          <w:rPr>
            <w:color w:val="auto"/>
          </w:rPr>
          <w:t xml:space="preserve">bnormal TDT </w:t>
        </w:r>
      </w:ins>
      <w:ins w:id="127" w:author="michael hutchinson" w:date="2017-03-17T09:39:00Z">
        <w:r w:rsidR="00F800E9">
          <w:rPr>
            <w:color w:val="auto"/>
          </w:rPr>
          <w:t>is</w:t>
        </w:r>
      </w:ins>
      <w:ins w:id="128" w:author="michael hutchinson" w:date="2017-03-17T07:41:00Z">
        <w:r w:rsidR="00631DAF" w:rsidRPr="00E36708">
          <w:rPr>
            <w:color w:val="auto"/>
          </w:rPr>
          <w:t xml:space="preserve"> found in 50% of unaffected </w:t>
        </w:r>
      </w:ins>
      <w:ins w:id="129" w:author="michael hutchinson" w:date="2017-03-17T09:39:00Z">
        <w:r w:rsidR="00F800E9">
          <w:rPr>
            <w:color w:val="auto"/>
          </w:rPr>
          <w:t xml:space="preserve">first-degree </w:t>
        </w:r>
      </w:ins>
      <w:ins w:id="130" w:author="michael hutchinson" w:date="2017-03-17T07:41:00Z">
        <w:r w:rsidR="00631DAF">
          <w:rPr>
            <w:color w:val="auto"/>
          </w:rPr>
          <w:t xml:space="preserve">female </w:t>
        </w:r>
        <w:r w:rsidR="00631DAF" w:rsidRPr="00E36708">
          <w:rPr>
            <w:color w:val="auto"/>
          </w:rPr>
          <w:t>relatives</w:t>
        </w:r>
        <w:r w:rsidR="00631DAF">
          <w:rPr>
            <w:color w:val="auto"/>
          </w:rPr>
          <w:t xml:space="preserve"> of patients with cervical </w:t>
        </w:r>
        <w:proofErr w:type="spellStart"/>
        <w:r w:rsidR="00631DAF">
          <w:rPr>
            <w:color w:val="auto"/>
          </w:rPr>
          <w:t>dystonia</w:t>
        </w:r>
        <w:proofErr w:type="spellEnd"/>
        <w:r w:rsidR="00631DAF" w:rsidRPr="00E36708">
          <w:rPr>
            <w:color w:val="auto"/>
          </w:rPr>
          <w:t>, demonstrating</w:t>
        </w:r>
        <w:r w:rsidR="00631DAF">
          <w:rPr>
            <w:color w:val="auto"/>
          </w:rPr>
          <w:t xml:space="preserve"> </w:t>
        </w:r>
        <w:r w:rsidR="00631DAF" w:rsidRPr="00E36708">
          <w:rPr>
            <w:color w:val="auto"/>
          </w:rPr>
          <w:t>age-</w:t>
        </w:r>
      </w:ins>
      <w:ins w:id="131" w:author="michael hutchinson" w:date="2017-03-17T07:48:00Z">
        <w:r w:rsidR="005A7A0C">
          <w:rPr>
            <w:color w:val="auto"/>
          </w:rPr>
          <w:t xml:space="preserve"> and sex-related</w:t>
        </w:r>
      </w:ins>
      <w:ins w:id="132" w:author="michael hutchinson" w:date="2017-03-17T07:41:00Z">
        <w:r w:rsidR="00631DAF" w:rsidRPr="00E36708">
          <w:rPr>
            <w:color w:val="auto"/>
          </w:rPr>
          <w:t xml:space="preserve"> </w:t>
        </w:r>
        <w:proofErr w:type="spellStart"/>
        <w:r w:rsidR="00631DAF" w:rsidRPr="00E36708">
          <w:rPr>
            <w:color w:val="auto"/>
          </w:rPr>
          <w:t>penetrance</w:t>
        </w:r>
        <w:proofErr w:type="spellEnd"/>
        <w:r w:rsidR="00631DAF" w:rsidRPr="00E36708">
          <w:rPr>
            <w:color w:val="auto"/>
          </w:rPr>
          <w:t xml:space="preserve"> </w:t>
        </w:r>
      </w:ins>
      <w:ins w:id="133" w:author="michael hutchinson" w:date="2017-03-17T09:39:00Z">
        <w:r w:rsidR="00F800E9">
          <w:rPr>
            <w:color w:val="auto"/>
          </w:rPr>
          <w:t>with</w:t>
        </w:r>
      </w:ins>
      <w:ins w:id="134" w:author="michael hutchinson" w:date="2017-03-17T07:41:00Z">
        <w:r w:rsidR="00631DAF" w:rsidRPr="00E36708">
          <w:rPr>
            <w:color w:val="auto"/>
          </w:rPr>
          <w:t xml:space="preserve"> </w:t>
        </w:r>
        <w:proofErr w:type="spellStart"/>
        <w:r w:rsidR="00631DAF" w:rsidRPr="00E36708">
          <w:rPr>
            <w:color w:val="auto"/>
          </w:rPr>
          <w:t>autosomal</w:t>
        </w:r>
        <w:proofErr w:type="spellEnd"/>
        <w:r w:rsidR="00631DAF" w:rsidRPr="00E36708">
          <w:rPr>
            <w:color w:val="auto"/>
          </w:rPr>
          <w:t xml:space="preserve"> dominant inheritance</w:t>
        </w:r>
        <w:r w:rsidR="00631DAF">
          <w:rPr>
            <w:color w:val="auto"/>
          </w:rPr>
          <w:fldChar w:fldCharType="begin">
            <w:fldData xml:space="preserve">PEVuZE5vdGU+PENpdGU+PEF1dGhvcj5XaWxsaWFtczwvQXV0aG9yPjxZZWFyPjIwMTU8L1llYXI+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</w:fldData>
          </w:fldChar>
        </w:r>
        <w:r w:rsidR="00631DAF">
          <w:rPr>
            <w:color w:val="auto"/>
          </w:rPr>
          <w:instrText xml:space="preserve"> ADDIN EN.CITE </w:instrText>
        </w:r>
        <w:r w:rsidR="00631DAF">
          <w:rPr>
            <w:color w:val="auto"/>
          </w:rPr>
          <w:fldChar w:fldCharType="begin">
            <w:fldData xml:space="preserve">PEVuZE5vdGU+PENpdGU+PEF1dGhvcj5XaWxsaWFtczwvQXV0aG9yPjxZZWFyPjIwMTU8L1llYXI+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</w:fldData>
          </w:fldChar>
        </w:r>
        <w:r w:rsidR="00631DAF">
          <w:rPr>
            <w:color w:val="auto"/>
          </w:rPr>
          <w:instrText xml:space="preserve"> ADDIN EN.CITE.DATA </w:instrText>
        </w:r>
        <w:r w:rsidR="00631DAF" w:rsidRPr="007E0FB5">
          <w:rPr>
            <w:color w:val="auto"/>
          </w:rPr>
        </w:r>
        <w:r w:rsidR="00631DAF">
          <w:rPr>
            <w:color w:val="auto"/>
          </w:rPr>
          <w:fldChar w:fldCharType="end"/>
        </w:r>
        <w:r w:rsidR="00631DAF" w:rsidRPr="007E0FB5">
          <w:rPr>
            <w:color w:val="auto"/>
          </w:rPr>
        </w:r>
        <w:r w:rsidR="00631DAF">
          <w:rPr>
            <w:color w:val="auto"/>
          </w:rPr>
          <w:fldChar w:fldCharType="separate"/>
        </w:r>
        <w:r w:rsidR="00631DAF" w:rsidRPr="0085332E">
          <w:rPr>
            <w:noProof/>
            <w:color w:val="auto"/>
            <w:vertAlign w:val="superscript"/>
          </w:rPr>
          <w:t>11,12</w:t>
        </w:r>
        <w:r w:rsidR="00631DAF">
          <w:rPr>
            <w:color w:val="auto"/>
          </w:rPr>
          <w:fldChar w:fldCharType="end"/>
        </w:r>
        <w:r w:rsidR="00631DAF" w:rsidRPr="00E36708">
          <w:rPr>
            <w:color w:val="auto"/>
          </w:rPr>
          <w:t xml:space="preserve">. </w:t>
        </w:r>
      </w:ins>
      <w:ins w:id="135" w:author="michael hutchinson" w:date="2017-03-17T07:43:00Z">
        <w:r w:rsidR="00631DAF">
          <w:rPr>
            <w:color w:val="auto"/>
          </w:rPr>
          <w:t xml:space="preserve">An abnormal TDT in unaffected </w:t>
        </w:r>
      </w:ins>
      <w:ins w:id="136" w:author="michael hutchinson" w:date="2017-03-17T07:49:00Z">
        <w:r w:rsidR="005A7A0C">
          <w:rPr>
            <w:color w:val="auto"/>
          </w:rPr>
          <w:t xml:space="preserve">relatives of </w:t>
        </w:r>
        <w:r w:rsidR="005A7A0C" w:rsidRPr="005A7A0C">
          <w:rPr>
            <w:color w:val="auto"/>
          </w:rPr>
          <w:t xml:space="preserve">cervical </w:t>
        </w:r>
        <w:proofErr w:type="spellStart"/>
        <w:r w:rsidR="005A7A0C" w:rsidRPr="005A7A0C">
          <w:rPr>
            <w:color w:val="auto"/>
          </w:rPr>
          <w:t>dystonia</w:t>
        </w:r>
        <w:proofErr w:type="spellEnd"/>
        <w:r w:rsidR="005A7A0C">
          <w:rPr>
            <w:color w:val="auto"/>
          </w:rPr>
          <w:t xml:space="preserve"> patients </w:t>
        </w:r>
      </w:ins>
      <w:ins w:id="137" w:author="michael hutchinson" w:date="2017-03-17T07:51:00Z">
        <w:r w:rsidR="005A7A0C">
          <w:rPr>
            <w:color w:val="auto"/>
          </w:rPr>
          <w:t xml:space="preserve">(compared to relatives with normal </w:t>
        </w:r>
        <w:proofErr w:type="spellStart"/>
        <w:r w:rsidR="005A7A0C">
          <w:rPr>
            <w:color w:val="auto"/>
          </w:rPr>
          <w:t>TDTs</w:t>
        </w:r>
        <w:proofErr w:type="spellEnd"/>
        <w:r w:rsidR="005A7A0C">
          <w:rPr>
            <w:color w:val="auto"/>
          </w:rPr>
          <w:t xml:space="preserve">) </w:t>
        </w:r>
      </w:ins>
      <w:ins w:id="138" w:author="michael hutchinson" w:date="2017-03-17T07:49:00Z">
        <w:r w:rsidR="005A7A0C">
          <w:rPr>
            <w:color w:val="auto"/>
          </w:rPr>
          <w:t xml:space="preserve">is associated with increased </w:t>
        </w:r>
        <w:proofErr w:type="spellStart"/>
        <w:r w:rsidR="005A7A0C">
          <w:rPr>
            <w:color w:val="auto"/>
          </w:rPr>
          <w:t>putaminal</w:t>
        </w:r>
        <w:proofErr w:type="spellEnd"/>
        <w:r w:rsidR="005A7A0C">
          <w:rPr>
            <w:color w:val="auto"/>
          </w:rPr>
          <w:t xml:space="preserve"> volume (by </w:t>
        </w:r>
        <w:proofErr w:type="spellStart"/>
        <w:r w:rsidR="005A7A0C">
          <w:rPr>
            <w:color w:val="auto"/>
          </w:rPr>
          <w:t>voxel</w:t>
        </w:r>
        <w:proofErr w:type="spellEnd"/>
        <w:r w:rsidR="005A7A0C">
          <w:rPr>
            <w:color w:val="auto"/>
          </w:rPr>
          <w:t xml:space="preserve">-based </w:t>
        </w:r>
        <w:proofErr w:type="spellStart"/>
        <w:r w:rsidR="005A7A0C">
          <w:rPr>
            <w:color w:val="auto"/>
          </w:rPr>
          <w:t>morphometry</w:t>
        </w:r>
      </w:ins>
      <w:proofErr w:type="spellEnd"/>
      <w:ins w:id="139" w:author="michael hutchinson" w:date="2017-03-17T07:50:00Z">
        <w:r w:rsidR="005A7A0C">
          <w:rPr>
            <w:color w:val="auto"/>
          </w:rPr>
          <w:t>)</w:t>
        </w:r>
      </w:ins>
      <w:ins w:id="140" w:author="michael hutchinson" w:date="2017-03-17T07:49:00Z">
        <w:r w:rsidR="005A7A0C">
          <w:rPr>
            <w:color w:val="auto"/>
          </w:rPr>
          <w:t xml:space="preserve"> and </w:t>
        </w:r>
      </w:ins>
      <w:ins w:id="141" w:author="michael hutchinson" w:date="2017-03-17T07:50:00Z">
        <w:r w:rsidR="005A7A0C">
          <w:rPr>
            <w:color w:val="auto"/>
          </w:rPr>
          <w:t xml:space="preserve">reduced </w:t>
        </w:r>
        <w:proofErr w:type="spellStart"/>
        <w:r w:rsidR="005A7A0C">
          <w:rPr>
            <w:color w:val="auto"/>
          </w:rPr>
          <w:t>putaminal</w:t>
        </w:r>
        <w:proofErr w:type="spellEnd"/>
        <w:r w:rsidR="005A7A0C">
          <w:rPr>
            <w:color w:val="auto"/>
          </w:rPr>
          <w:t xml:space="preserve"> activity (by </w:t>
        </w:r>
        <w:proofErr w:type="spellStart"/>
        <w:r w:rsidR="005A7A0C">
          <w:rPr>
            <w:color w:val="auto"/>
          </w:rPr>
          <w:t>fMRI</w:t>
        </w:r>
        <w:proofErr w:type="spellEnd"/>
        <w:r w:rsidR="005A7A0C">
          <w:rPr>
            <w:color w:val="auto"/>
          </w:rPr>
          <w:t xml:space="preserve">). </w:t>
        </w:r>
      </w:ins>
      <w:r w:rsidR="00F7620B">
        <w:rPr>
          <w:color w:val="auto"/>
        </w:rPr>
        <w:t>T</w:t>
      </w:r>
      <w:del w:id="142" w:author="michael hutchinson" w:date="2017-03-17T09:40:00Z">
        <w:r w:rsidR="00F7620B" w:rsidDel="00F800E9">
          <w:rPr>
            <w:color w:val="auto"/>
          </w:rPr>
          <w:delText>h</w:delText>
        </w:r>
      </w:del>
      <w:ins w:id="143" w:author="michael hutchinson" w:date="2017-03-17T07:43:00Z">
        <w:r w:rsidR="00631DAF">
          <w:rPr>
            <w:color w:val="auto"/>
          </w:rPr>
          <w:t>he</w:t>
        </w:r>
      </w:ins>
      <w:del w:id="144" w:author="michael hutchinson" w:date="2017-03-17T07:43:00Z">
        <w:r w:rsidR="00F7620B" w:rsidDel="00631DAF">
          <w:rPr>
            <w:color w:val="auto"/>
          </w:rPr>
          <w:delText>e</w:delText>
        </w:r>
      </w:del>
      <w:r w:rsidR="00F7620B">
        <w:rPr>
          <w:color w:val="auto"/>
        </w:rPr>
        <w:t xml:space="preserve"> superior </w:t>
      </w:r>
      <w:proofErr w:type="spellStart"/>
      <w:r w:rsidR="00F7620B">
        <w:rPr>
          <w:color w:val="auto"/>
        </w:rPr>
        <w:t>colliculus</w:t>
      </w:r>
      <w:proofErr w:type="spellEnd"/>
      <w:r w:rsidR="00E36708" w:rsidRPr="00E36708">
        <w:rPr>
          <w:color w:val="auto"/>
        </w:rPr>
        <w:t xml:space="preserve"> is </w:t>
      </w:r>
      <w:del w:id="145" w:author="michael hutchinson" w:date="2017-03-17T07:33:00Z">
        <w:r w:rsidR="00E36708" w:rsidRPr="00E36708" w:rsidDel="00E04086">
          <w:rPr>
            <w:color w:val="auto"/>
          </w:rPr>
          <w:delText>thought to play</w:delText>
        </w:r>
      </w:del>
      <w:ins w:id="146" w:author="michael hutchinson" w:date="2017-03-17T07:33:00Z">
        <w:r w:rsidR="00E04086">
          <w:rPr>
            <w:color w:val="auto"/>
          </w:rPr>
          <w:t xml:space="preserve">considered </w:t>
        </w:r>
      </w:ins>
      <w:del w:id="147" w:author="michael hutchinson" w:date="2017-03-17T07:38:00Z">
        <w:r w:rsidR="00E36708" w:rsidRPr="00E36708" w:rsidDel="00631DAF">
          <w:rPr>
            <w:color w:val="auto"/>
          </w:rPr>
          <w:delText xml:space="preserve"> </w:delText>
        </w:r>
      </w:del>
      <w:r w:rsidR="00E36708" w:rsidRPr="00E36708">
        <w:rPr>
          <w:color w:val="auto"/>
        </w:rPr>
        <w:t xml:space="preserve">a significant </w:t>
      </w:r>
      <w:del w:id="148" w:author="michael hutchinson" w:date="2017-03-17T07:33:00Z">
        <w:r w:rsidR="00E36708" w:rsidRPr="00E36708" w:rsidDel="00E04086">
          <w:rPr>
            <w:color w:val="auto"/>
          </w:rPr>
          <w:delText xml:space="preserve">role </w:delText>
        </w:r>
      </w:del>
      <w:ins w:id="149" w:author="michael hutchinson" w:date="2017-03-17T07:33:00Z">
        <w:r w:rsidR="00E04086">
          <w:rPr>
            <w:color w:val="auto"/>
          </w:rPr>
          <w:t>node in the neuronal network which is dysfunctional</w:t>
        </w:r>
        <w:r w:rsidR="00E04086" w:rsidRPr="00E36708">
          <w:rPr>
            <w:color w:val="auto"/>
          </w:rPr>
          <w:t xml:space="preserve"> </w:t>
        </w:r>
      </w:ins>
      <w:r w:rsidR="00E36708" w:rsidRPr="00E36708">
        <w:rPr>
          <w:color w:val="auto"/>
        </w:rPr>
        <w:t>in cervical dystonia</w:t>
      </w:r>
      <w:r w:rsidR="007E0FB5">
        <w:rPr>
          <w:color w:val="auto"/>
        </w:rPr>
        <w:fldChar w:fldCharType="begin">
          <w:fldData xml:space="preserve">PEVuZE5vdGU+PENpdGU+PEF1dGhvcj5IdXRjaGluc29uPC9BdXRob3I+PFllYXI+MjAxNDwvWWVh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</w:fldData>
        </w:fldChar>
      </w:r>
      <w:r w:rsidR="0085332E">
        <w:rPr>
          <w:color w:val="auto"/>
        </w:rPr>
        <w:instrText xml:space="preserve"> ADDIN EN.CITE </w:instrText>
      </w:r>
      <w:r w:rsidR="007E0FB5">
        <w:rPr>
          <w:color w:val="auto"/>
        </w:rPr>
        <w:fldChar w:fldCharType="begin">
          <w:fldData xml:space="preserve">PEVuZE5vdGU+PENpdGU+PEF1dGhvcj5IdXRjaGluc29uPC9BdXRob3I+PFllYXI+MjAxNDwvWWVh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</w:fldData>
        </w:fldChar>
      </w:r>
      <w:r w:rsidR="0085332E">
        <w:rPr>
          <w:color w:val="auto"/>
        </w:rPr>
        <w:instrText xml:space="preserve"> ADDIN EN.CITE.DATA </w:instrText>
      </w:r>
      <w:r w:rsidR="00BD6057" w:rsidRPr="007E0FB5">
        <w:rPr>
          <w:color w:val="auto"/>
        </w:rPr>
      </w:r>
      <w:r w:rsidR="007E0FB5">
        <w:rPr>
          <w:color w:val="auto"/>
        </w:rPr>
        <w:fldChar w:fldCharType="end"/>
      </w:r>
      <w:r w:rsidR="00BD6057" w:rsidRPr="007E0FB5">
        <w:rPr>
          <w:color w:val="auto"/>
        </w:rPr>
      </w:r>
      <w:r w:rsidR="007E0FB5">
        <w:rPr>
          <w:color w:val="auto"/>
        </w:rPr>
        <w:fldChar w:fldCharType="separate"/>
      </w:r>
      <w:r w:rsidR="0085332E" w:rsidRPr="0085332E">
        <w:rPr>
          <w:noProof/>
          <w:color w:val="auto"/>
          <w:vertAlign w:val="superscript"/>
        </w:rPr>
        <w:t>14</w:t>
      </w:r>
      <w:r w:rsidR="007E0FB5">
        <w:rPr>
          <w:color w:val="auto"/>
        </w:rPr>
        <w:fldChar w:fldCharType="end"/>
      </w:r>
      <w:ins w:id="150" w:author="michael hutchinson" w:date="2017-03-17T07:53:00Z">
        <w:r w:rsidR="005A7A0C">
          <w:rPr>
            <w:color w:val="auto"/>
          </w:rPr>
          <w:t xml:space="preserve"> and the assessment of </w:t>
        </w:r>
        <w:r w:rsidR="005A7A0C" w:rsidRPr="005A7A0C">
          <w:rPr>
            <w:color w:val="auto"/>
          </w:rPr>
          <w:t>temporal discrimination</w:t>
        </w:r>
      </w:ins>
      <w:del w:id="151" w:author="michael hutchinson" w:date="2017-03-17T07:52:00Z">
        <w:r w:rsidR="000C1201" w:rsidRPr="00E36708" w:rsidDel="005A7A0C">
          <w:rPr>
            <w:color w:val="auto"/>
          </w:rPr>
          <w:delText>.</w:delText>
        </w:r>
      </w:del>
      <w:r w:rsidR="000C1201" w:rsidRPr="00E36708">
        <w:rPr>
          <w:color w:val="auto"/>
        </w:rPr>
        <w:t xml:space="preserve"> </w:t>
      </w:r>
      <w:del w:id="152" w:author="michael hutchinson" w:date="2017-03-17T07:41:00Z">
        <w:r w:rsidR="000C1201" w:rsidRPr="00E36708" w:rsidDel="00631DAF">
          <w:rPr>
            <w:color w:val="auto"/>
          </w:rPr>
          <w:delText xml:space="preserve"> </w:delText>
        </w:r>
        <w:r w:rsidR="00E36708" w:rsidRPr="00E36708" w:rsidDel="00631DAF">
          <w:rPr>
            <w:color w:val="auto"/>
          </w:rPr>
          <w:delText xml:space="preserve">The </w:delText>
        </w:r>
        <w:r w:rsidR="000C1201" w:rsidRPr="00E36708" w:rsidDel="00631DAF">
          <w:rPr>
            <w:color w:val="auto"/>
          </w:rPr>
          <w:delText>TDT</w:delText>
        </w:r>
        <w:r w:rsidR="00FF3496" w:rsidDel="00631DAF">
          <w:rPr>
            <w:color w:val="auto"/>
          </w:rPr>
          <w:delText xml:space="preserve"> is </w:delText>
        </w:r>
        <w:r w:rsidR="00E36708" w:rsidRPr="00E36708" w:rsidDel="00631DAF">
          <w:rPr>
            <w:color w:val="auto"/>
          </w:rPr>
          <w:delText>a simple, objective measure</w:delText>
        </w:r>
        <w:r w:rsidR="00FF3496" w:rsidDel="00631DAF">
          <w:rPr>
            <w:color w:val="auto"/>
          </w:rPr>
          <w:delText xml:space="preserve"> </w:delText>
        </w:r>
      </w:del>
      <w:del w:id="153" w:author="michael hutchinson" w:date="2017-03-17T07:38:00Z">
        <w:r w:rsidR="00FF3496" w:rsidDel="00631DAF">
          <w:rPr>
            <w:color w:val="auto"/>
          </w:rPr>
          <w:delText>that</w:delText>
        </w:r>
        <w:r w:rsidR="000C1201" w:rsidRPr="00E36708" w:rsidDel="00631DAF">
          <w:rPr>
            <w:color w:val="auto"/>
          </w:rPr>
          <w:delText xml:space="preserve"> can provide </w:delText>
        </w:r>
      </w:del>
      <w:del w:id="154" w:author="michael hutchinson" w:date="2017-03-17T07:35:00Z">
        <w:r w:rsidRPr="00E36708" w:rsidDel="00E04086">
          <w:rPr>
            <w:color w:val="auto"/>
          </w:rPr>
          <w:delText xml:space="preserve">insight </w:delText>
        </w:r>
        <w:r w:rsidR="00E36708" w:rsidRPr="00E36708" w:rsidDel="00E04086">
          <w:rPr>
            <w:color w:val="auto"/>
          </w:rPr>
          <w:delText xml:space="preserve">into the </w:delText>
        </w:r>
      </w:del>
      <w:del w:id="155" w:author="michael hutchinson" w:date="2017-03-17T07:38:00Z">
        <w:r w:rsidR="00E36708" w:rsidRPr="00E36708" w:rsidDel="00631DAF">
          <w:rPr>
            <w:color w:val="auto"/>
          </w:rPr>
          <w:delText xml:space="preserve">activity of the visual neurons </w:delText>
        </w:r>
      </w:del>
      <w:del w:id="156" w:author="michael hutchinson" w:date="2017-03-17T07:41:00Z">
        <w:r w:rsidR="00E36708" w:rsidRPr="00E36708" w:rsidDel="00631DAF">
          <w:rPr>
            <w:color w:val="auto"/>
          </w:rPr>
          <w:delText>in the superficial layers of the superior colliculus</w:delText>
        </w:r>
        <w:r w:rsidR="00FF3496" w:rsidDel="00631DAF">
          <w:rPr>
            <w:color w:val="auto"/>
          </w:rPr>
          <w:delText>.</w:delText>
        </w:r>
        <w:r w:rsidR="00E36708" w:rsidRPr="00E36708" w:rsidDel="00631DAF">
          <w:rPr>
            <w:color w:val="auto"/>
          </w:rPr>
          <w:delText xml:space="preserve"> </w:delText>
        </w:r>
      </w:del>
      <w:del w:id="157" w:author="michael hutchinson" w:date="2017-03-17T07:53:00Z">
        <w:r w:rsidR="00FF3496" w:rsidDel="005A7A0C">
          <w:rPr>
            <w:color w:val="auto"/>
          </w:rPr>
          <w:delText>B</w:delText>
        </w:r>
        <w:r w:rsidR="00E36708" w:rsidRPr="00E36708" w:rsidDel="005A7A0C">
          <w:rPr>
            <w:color w:val="auto"/>
          </w:rPr>
          <w:delText>y so doing</w:delText>
        </w:r>
        <w:r w:rsidR="00FF3496" w:rsidDel="005A7A0C">
          <w:rPr>
            <w:color w:val="auto"/>
          </w:rPr>
          <w:delText xml:space="preserve">, it </w:delText>
        </w:r>
        <w:r w:rsidR="00F7620B" w:rsidDel="005A7A0C">
          <w:rPr>
            <w:color w:val="auto"/>
          </w:rPr>
          <w:delText>is believed to</w:delText>
        </w:r>
        <w:r w:rsidR="00E36708" w:rsidRPr="00E36708" w:rsidDel="005A7A0C">
          <w:rPr>
            <w:color w:val="auto"/>
          </w:rPr>
          <w:delText xml:space="preserve"> </w:delText>
        </w:r>
      </w:del>
      <w:r w:rsidR="00E36708" w:rsidRPr="00E36708">
        <w:rPr>
          <w:color w:val="auto"/>
        </w:rPr>
        <w:t xml:space="preserve">provide </w:t>
      </w:r>
      <w:ins w:id="158" w:author="michael hutchinson" w:date="2017-03-17T09:40:00Z">
        <w:r w:rsidR="00F800E9">
          <w:rPr>
            <w:color w:val="auto"/>
          </w:rPr>
          <w:t xml:space="preserve">important </w:t>
        </w:r>
      </w:ins>
      <w:r w:rsidR="00E36708" w:rsidRPr="00E36708">
        <w:rPr>
          <w:color w:val="auto"/>
        </w:rPr>
        <w:t xml:space="preserve">clues as to the </w:t>
      </w:r>
      <w:r w:rsidRPr="00E36708">
        <w:rPr>
          <w:color w:val="auto"/>
        </w:rPr>
        <w:t>pathomechanisms underlying cervical dystonia.</w:t>
      </w:r>
    </w:p>
    <w:p w:rsidR="007A2351" w:rsidRDefault="007A2351" w:rsidP="006305D7">
      <w:pPr>
        <w:rPr>
          <w:rFonts w:cs="Arial"/>
          <w:color w:val="808080"/>
        </w:rPr>
      </w:pPr>
    </w:p>
    <w:p w:rsidR="00DE594F" w:rsidRDefault="00DE594F" w:rsidP="00DE594F">
      <w:r>
        <w:t xml:space="preserve">The goal of this article is to present two methods for measuring and </w:t>
      </w:r>
      <w:r w:rsidR="00E36708">
        <w:t>analyzing</w:t>
      </w:r>
      <w:r>
        <w:t xml:space="preserve"> temporal discrimination, </w:t>
      </w:r>
      <w:r w:rsidR="0068350F">
        <w:t>as well as</w:t>
      </w:r>
      <w:r>
        <w:t xml:space="preserve"> demonstrat</w:t>
      </w:r>
      <w:r w:rsidR="0068350F">
        <w:t>ing</w:t>
      </w:r>
      <w:r>
        <w:t xml:space="preserve"> the application of this </w:t>
      </w:r>
      <w:r w:rsidR="0068350F">
        <w:t>method</w:t>
      </w:r>
      <w:r>
        <w:t xml:space="preserve"> </w:t>
      </w:r>
      <w:r w:rsidR="00F7620B">
        <w:t>to</w:t>
      </w:r>
      <w:r w:rsidR="0068350F">
        <w:t xml:space="preserve"> study</w:t>
      </w:r>
      <w:r w:rsidR="00F7620B">
        <w:t>ing</w:t>
      </w:r>
      <w:r w:rsidR="0068350F">
        <w:t xml:space="preserve"> the pathophysiology</w:t>
      </w:r>
      <w:r>
        <w:t xml:space="preserve"> of cervical dystonia.</w:t>
      </w:r>
      <w:r w:rsidRPr="00DE594F">
        <w:t xml:space="preserve"> </w:t>
      </w:r>
    </w:p>
    <w:p w:rsidR="00DE594F" w:rsidDel="005A7A0C" w:rsidRDefault="00DE594F" w:rsidP="006305D7">
      <w:pPr>
        <w:rPr>
          <w:del w:id="159" w:author="michael hutchinson" w:date="2017-03-17T07:55:00Z"/>
          <w:rFonts w:cs="Arial"/>
          <w:color w:val="808080"/>
        </w:rPr>
      </w:pPr>
    </w:p>
    <w:p w:rsidR="00DE594F" w:rsidDel="005A7A0C" w:rsidRDefault="00DE594F" w:rsidP="006305D7">
      <w:pPr>
        <w:rPr>
          <w:del w:id="160" w:author="michael hutchinson" w:date="2017-03-17T07:55:00Z"/>
          <w:rFonts w:cs="Arial"/>
          <w:color w:val="808080"/>
        </w:rPr>
      </w:pPr>
    </w:p>
    <w:p w:rsidR="00DE594F" w:rsidRPr="000B2F36" w:rsidRDefault="00DE594F" w:rsidP="006305D7">
      <w:pPr>
        <w:rPr>
          <w:rFonts w:cs="Arial"/>
          <w:color w:val="808080"/>
        </w:rPr>
      </w:pPr>
    </w:p>
    <w:p w:rsidR="006305D7" w:rsidRPr="000B2F36" w:rsidRDefault="006305D7" w:rsidP="006305D7">
      <w:pPr>
        <w:rPr>
          <w:rFonts w:cs="Arial"/>
          <w:color w:val="7F7F7F"/>
        </w:rPr>
      </w:pPr>
      <w:r w:rsidRPr="000B2F36">
        <w:rPr>
          <w:rFonts w:cs="Arial"/>
          <w:b/>
        </w:rPr>
        <w:t>PROTOCOL:</w:t>
      </w:r>
      <w:r w:rsidRPr="000B2F36">
        <w:rPr>
          <w:rFonts w:cs="Arial"/>
        </w:rPr>
        <w:t xml:space="preserve"> </w:t>
      </w:r>
    </w:p>
    <w:p w:rsidR="006305D7" w:rsidRPr="000B2F36" w:rsidRDefault="006305D7" w:rsidP="006305D7">
      <w:pPr>
        <w:pStyle w:val="NormalWeb"/>
        <w:spacing w:before="0" w:beforeAutospacing="0" w:after="0" w:afterAutospacing="0"/>
        <w:rPr>
          <w:rFonts w:cs="Arial"/>
          <w:bCs/>
          <w:color w:val="808080"/>
        </w:rPr>
      </w:pPr>
    </w:p>
    <w:p w:rsidR="006305D7" w:rsidRDefault="00430EA5" w:rsidP="00501315">
      <w:pPr>
        <w:pStyle w:val="NormalWeb"/>
        <w:numPr>
          <w:ilvl w:val="0"/>
          <w:numId w:val="6"/>
          <w:numberingChange w:id="161" w:author="michael hutchinson" w:date="2017-03-17T06:56:00Z" w:original="%1:1:0:."/>
        </w:numPr>
        <w:spacing w:before="0" w:beforeAutospacing="0" w:after="0" w:afterAutospacing="0"/>
        <w:rPr>
          <w:rFonts w:cs="Arial"/>
          <w:b/>
          <w:bCs/>
          <w:color w:val="auto"/>
        </w:rPr>
      </w:pPr>
      <w:r>
        <w:rPr>
          <w:rFonts w:cs="Arial"/>
          <w:b/>
          <w:bCs/>
          <w:color w:val="auto"/>
        </w:rPr>
        <w:t>Hardware Solutions</w:t>
      </w:r>
    </w:p>
    <w:p w:rsidR="00430EA5" w:rsidRPr="000B2F36" w:rsidRDefault="00430EA5" w:rsidP="00430EA5">
      <w:pPr>
        <w:pStyle w:val="NormalWeb"/>
        <w:spacing w:before="0" w:beforeAutospacing="0" w:after="0" w:afterAutospacing="0"/>
        <w:ind w:left="720"/>
        <w:rPr>
          <w:rFonts w:cs="Arial"/>
          <w:b/>
        </w:rPr>
      </w:pPr>
    </w:p>
    <w:p w:rsidR="0038032D" w:rsidRDefault="0038032D" w:rsidP="0038032D">
      <w:pPr>
        <w:pStyle w:val="NormalWeb"/>
        <w:spacing w:before="0" w:beforeAutospacing="0" w:after="0" w:afterAutospacing="0"/>
      </w:pPr>
      <w:r>
        <w:t>The visual stimuli need to be presented in a consistent manner with precise inter</w:t>
      </w:r>
      <w:r w:rsidR="006F672D">
        <w:t>-</w:t>
      </w:r>
      <w:r w:rsidR="00F24B92">
        <w:t>stimulus interval</w:t>
      </w:r>
      <w:r>
        <w:t xml:space="preserve">.  Two hardware options have been developed for this purpose. </w:t>
      </w:r>
    </w:p>
    <w:p w:rsidR="00C97C3B" w:rsidRDefault="00C97C3B" w:rsidP="006305D7">
      <w:pPr>
        <w:pStyle w:val="NormalWeb"/>
        <w:spacing w:before="0" w:beforeAutospacing="0" w:after="0" w:afterAutospacing="0"/>
        <w:rPr>
          <w:rFonts w:cs="Arial"/>
          <w:color w:val="auto"/>
        </w:rPr>
      </w:pPr>
    </w:p>
    <w:p w:rsidR="006305D7" w:rsidRDefault="00BD30E5" w:rsidP="00501315">
      <w:pPr>
        <w:pStyle w:val="NormalWeb"/>
        <w:numPr>
          <w:ilvl w:val="1"/>
          <w:numId w:val="3"/>
          <w:numberingChange w:id="162" w:author="michael hutchinson" w:date="2017-03-17T06:56:00Z" w:original="%1:1:0:.%2:1:0:)"/>
        </w:numPr>
        <w:spacing w:before="0" w:beforeAutospacing="0" w:after="0" w:afterAutospacing="0"/>
        <w:rPr>
          <w:rFonts w:cs="Arial"/>
          <w:color w:val="auto"/>
        </w:rPr>
      </w:pPr>
      <w:r>
        <w:rPr>
          <w:rFonts w:cs="Arial"/>
          <w:color w:val="auto"/>
        </w:rPr>
        <w:t xml:space="preserve">TDT </w:t>
      </w:r>
      <w:r w:rsidR="00E36708">
        <w:rPr>
          <w:rFonts w:cs="Arial"/>
          <w:color w:val="auto"/>
        </w:rPr>
        <w:t>hardware</w:t>
      </w:r>
      <w:r>
        <w:rPr>
          <w:rFonts w:cs="Arial"/>
          <w:color w:val="auto"/>
        </w:rPr>
        <w:t xml:space="preserve"> - </w:t>
      </w:r>
      <w:r w:rsidR="0038032D" w:rsidRPr="0038032D">
        <w:rPr>
          <w:rFonts w:cs="Arial"/>
          <w:color w:val="auto"/>
        </w:rPr>
        <w:t>Table-Top Method</w:t>
      </w:r>
    </w:p>
    <w:p w:rsidR="0009402F" w:rsidRDefault="00617EF6" w:rsidP="00501315">
      <w:pPr>
        <w:pStyle w:val="NormalWeb"/>
        <w:numPr>
          <w:ilvl w:val="0"/>
          <w:numId w:val="5"/>
          <w:numberingChange w:id="163" w:author="michael hutchinson" w:date="2017-03-17T06:56:00Z" w:original=""/>
        </w:numPr>
        <w:spacing w:before="0" w:beforeAutospacing="0" w:after="0" w:afterAutospacing="0"/>
        <w:rPr>
          <w:rFonts w:cs="Arial"/>
          <w:color w:val="auto"/>
        </w:rPr>
      </w:pPr>
      <w:r w:rsidRPr="00C97C3B">
        <w:rPr>
          <w:rFonts w:cs="Arial"/>
          <w:color w:val="auto"/>
        </w:rPr>
        <w:t>The table-top method was created by the</w:t>
      </w:r>
      <w:r>
        <w:rPr>
          <w:rFonts w:cs="Arial"/>
          <w:color w:val="auto"/>
        </w:rPr>
        <w:t xml:space="preserve"> </w:t>
      </w:r>
      <w:r w:rsidRPr="00C97C3B">
        <w:rPr>
          <w:rFonts w:cs="Arial"/>
          <w:color w:val="auto"/>
        </w:rPr>
        <w:t>Trinity Centre for Bioengineering, Trinity College Dublin, employing</w:t>
      </w:r>
      <w:r>
        <w:rPr>
          <w:rFonts w:cs="Arial"/>
          <w:color w:val="auto"/>
        </w:rPr>
        <w:t xml:space="preserve"> </w:t>
      </w:r>
      <w:r w:rsidR="008409A6">
        <w:rPr>
          <w:rFonts w:cs="Arial"/>
          <w:color w:val="auto"/>
        </w:rPr>
        <w:t xml:space="preserve">a microprocessor to </w:t>
      </w:r>
      <w:r w:rsidRPr="00C97C3B">
        <w:rPr>
          <w:rFonts w:cs="Arial"/>
          <w:color w:val="auto"/>
        </w:rPr>
        <w:t>control the illumination of two</w:t>
      </w:r>
      <w:r w:rsidR="008409A6">
        <w:rPr>
          <w:rFonts w:cs="Arial"/>
          <w:color w:val="auto"/>
        </w:rPr>
        <w:t xml:space="preserve"> </w:t>
      </w:r>
      <w:r>
        <w:rPr>
          <w:rFonts w:cs="Arial"/>
          <w:color w:val="auto"/>
        </w:rPr>
        <w:t xml:space="preserve">yellow </w:t>
      </w:r>
      <w:r w:rsidRPr="00C97C3B">
        <w:rPr>
          <w:rFonts w:cs="Arial"/>
          <w:color w:val="auto"/>
        </w:rPr>
        <w:t>light-emitting diodes (LED</w:t>
      </w:r>
      <w:r w:rsidR="00FD7943">
        <w:rPr>
          <w:rFonts w:cs="Arial"/>
          <w:color w:val="auto"/>
        </w:rPr>
        <w:t>’s</w:t>
      </w:r>
      <w:r w:rsidRPr="00C97C3B">
        <w:rPr>
          <w:rFonts w:cs="Arial"/>
          <w:color w:val="auto"/>
        </w:rPr>
        <w:t>)</w:t>
      </w:r>
      <w:r w:rsidR="008409A6">
        <w:rPr>
          <w:rFonts w:cs="Arial"/>
          <w:color w:val="auto"/>
        </w:rPr>
        <w:t>, with 5 mm diameter, Figure 1</w:t>
      </w:r>
      <w:r w:rsidRPr="00C97C3B">
        <w:rPr>
          <w:rFonts w:cs="Arial"/>
          <w:color w:val="auto"/>
        </w:rPr>
        <w:t xml:space="preserve">. </w:t>
      </w:r>
    </w:p>
    <w:p w:rsidR="0009402F" w:rsidRDefault="00BD30E5" w:rsidP="00501315">
      <w:pPr>
        <w:pStyle w:val="NormalWeb"/>
        <w:numPr>
          <w:ilvl w:val="0"/>
          <w:numId w:val="5"/>
          <w:numberingChange w:id="164" w:author="michael hutchinson" w:date="2017-03-17T06:56:00Z" w:original=""/>
        </w:numPr>
        <w:spacing w:before="0" w:beforeAutospacing="0" w:after="0" w:afterAutospacing="0"/>
        <w:rPr>
          <w:rFonts w:cs="Arial"/>
          <w:color w:val="auto"/>
        </w:rPr>
      </w:pPr>
      <w:r>
        <w:t xml:space="preserve">The </w:t>
      </w:r>
      <w:r w:rsidR="00617EF6">
        <w:t>LEDs</w:t>
      </w:r>
      <w:r w:rsidR="00FD7943">
        <w:t>, encased in a box,</w:t>
      </w:r>
      <w:r w:rsidR="00617EF6">
        <w:t xml:space="preserve"> are</w:t>
      </w:r>
      <w:r>
        <w:t xml:space="preserve"> placed on the table in front of the participant and positioned 7° from the subject’s centre point on the side being tested. </w:t>
      </w:r>
    </w:p>
    <w:p w:rsidR="0009402F" w:rsidRDefault="00BD30E5" w:rsidP="00501315">
      <w:pPr>
        <w:pStyle w:val="NormalWeb"/>
        <w:numPr>
          <w:ilvl w:val="0"/>
          <w:numId w:val="5"/>
          <w:numberingChange w:id="165" w:author="michael hutchinson" w:date="2017-03-17T06:56:00Z" w:original=""/>
        </w:numPr>
        <w:spacing w:before="0" w:beforeAutospacing="0" w:after="0" w:afterAutospacing="0"/>
        <w:rPr>
          <w:rFonts w:cs="Arial"/>
          <w:color w:val="auto"/>
        </w:rPr>
      </w:pPr>
      <w:r>
        <w:t xml:space="preserve">The box is oriented such that the LEDs </w:t>
      </w:r>
      <w:r w:rsidRPr="007A2351">
        <w:t>are vertically aligned</w:t>
      </w:r>
      <w:r>
        <w:t>.</w:t>
      </w:r>
      <w:r w:rsidR="006F672D">
        <w:t xml:space="preserve"> </w:t>
      </w:r>
    </w:p>
    <w:p w:rsidR="006305D7" w:rsidRPr="0009402F" w:rsidRDefault="0038032D" w:rsidP="00501315">
      <w:pPr>
        <w:pStyle w:val="NormalWeb"/>
        <w:numPr>
          <w:ilvl w:val="0"/>
          <w:numId w:val="5"/>
          <w:numberingChange w:id="166" w:author="michael hutchinson" w:date="2017-03-17T06:56:00Z" w:original=""/>
        </w:numPr>
        <w:spacing w:before="0" w:beforeAutospacing="0" w:after="0" w:afterAutospacing="0"/>
        <w:rPr>
          <w:rFonts w:cs="Arial"/>
          <w:color w:val="auto"/>
        </w:rPr>
      </w:pPr>
      <w:r>
        <w:t xml:space="preserve">This experiment is conducted in a </w:t>
      </w:r>
      <w:r w:rsidR="006F672D">
        <w:t xml:space="preserve">sound-proof, </w:t>
      </w:r>
      <w:r>
        <w:t xml:space="preserve">darkened room.  </w:t>
      </w:r>
    </w:p>
    <w:p w:rsidR="0009402F" w:rsidRPr="007D761D" w:rsidRDefault="0009402F" w:rsidP="00501315">
      <w:pPr>
        <w:pStyle w:val="NormalWeb"/>
        <w:numPr>
          <w:ilvl w:val="0"/>
          <w:numId w:val="5"/>
          <w:numberingChange w:id="167" w:author="michael hutchinson" w:date="2017-03-17T06:56:00Z" w:original=""/>
        </w:numPr>
        <w:rPr>
          <w:rFonts w:cs="Arial"/>
          <w:color w:val="auto"/>
        </w:rPr>
      </w:pPr>
      <w:r w:rsidRPr="007D761D">
        <w:rPr>
          <w:rFonts w:cs="Arial"/>
          <w:color w:val="auto"/>
        </w:rPr>
        <w:t>The LEDs have a luminance of 90cd/m</w:t>
      </w:r>
      <w:r w:rsidRPr="005B3A8E">
        <w:rPr>
          <w:rFonts w:cs="Arial"/>
          <w:color w:val="auto"/>
          <w:vertAlign w:val="superscript"/>
        </w:rPr>
        <w:t>2</w:t>
      </w:r>
      <w:r w:rsidRPr="007D761D">
        <w:rPr>
          <w:rFonts w:cs="Arial"/>
          <w:color w:val="auto"/>
        </w:rPr>
        <w:t>.  A</w:t>
      </w:r>
      <w:r w:rsidR="00FD7943">
        <w:rPr>
          <w:rFonts w:cs="Arial"/>
          <w:color w:val="auto"/>
        </w:rPr>
        <w:t xml:space="preserve"> </w:t>
      </w:r>
      <w:r w:rsidRPr="007D761D">
        <w:rPr>
          <w:rFonts w:cs="Arial"/>
          <w:color w:val="auto"/>
        </w:rPr>
        <w:t xml:space="preserve">small amount of background luminance </w:t>
      </w:r>
      <w:r w:rsidR="007D761D" w:rsidRPr="007D761D">
        <w:rPr>
          <w:rFonts w:cs="Arial"/>
          <w:color w:val="auto"/>
        </w:rPr>
        <w:t xml:space="preserve">was required </w:t>
      </w:r>
      <w:r w:rsidRPr="007D761D">
        <w:rPr>
          <w:rFonts w:cs="Arial"/>
          <w:color w:val="auto"/>
        </w:rPr>
        <w:t>to enable the operator to see enough to run the experiment.</w:t>
      </w:r>
    </w:p>
    <w:p w:rsidR="006F672D" w:rsidRDefault="009656D2" w:rsidP="006305D7">
      <w:pPr>
        <w:pStyle w:val="NormalWeb"/>
        <w:spacing w:before="0" w:beforeAutospacing="0" w:after="0" w:afterAutospacing="0"/>
      </w:pPr>
      <w:r>
        <w:t>[Place Figure 1 here]</w:t>
      </w:r>
    </w:p>
    <w:p w:rsidR="009656D2" w:rsidRDefault="009656D2" w:rsidP="006305D7">
      <w:pPr>
        <w:pStyle w:val="NormalWeb"/>
        <w:spacing w:before="0" w:beforeAutospacing="0" w:after="0" w:afterAutospacing="0"/>
      </w:pPr>
    </w:p>
    <w:p w:rsidR="00617EF6" w:rsidRDefault="00617EF6" w:rsidP="00FD7943">
      <w:pPr>
        <w:pStyle w:val="NormalWeb"/>
        <w:spacing w:before="0" w:beforeAutospacing="0" w:after="0" w:afterAutospacing="0"/>
        <w:rPr>
          <w:rFonts w:cs="Arial"/>
          <w:color w:val="auto"/>
        </w:rPr>
      </w:pPr>
      <w:r>
        <w:rPr>
          <w:rFonts w:cs="Arial"/>
          <w:color w:val="auto"/>
        </w:rPr>
        <w:t>1.2</w:t>
      </w:r>
      <w:r w:rsidRPr="00BD30E5">
        <w:rPr>
          <w:rFonts w:cs="Arial"/>
          <w:color w:val="auto"/>
        </w:rPr>
        <w:t xml:space="preserve">) </w:t>
      </w:r>
      <w:r>
        <w:rPr>
          <w:rFonts w:cs="Arial"/>
          <w:color w:val="auto"/>
        </w:rPr>
        <w:t xml:space="preserve">TDT </w:t>
      </w:r>
      <w:r w:rsidR="00E36708">
        <w:rPr>
          <w:rFonts w:cs="Arial"/>
          <w:color w:val="auto"/>
        </w:rPr>
        <w:t>Hardware</w:t>
      </w:r>
      <w:r>
        <w:rPr>
          <w:rFonts w:cs="Arial"/>
          <w:color w:val="auto"/>
        </w:rPr>
        <w:t xml:space="preserve"> – </w:t>
      </w:r>
      <w:r w:rsidRPr="00BD30E5">
        <w:rPr>
          <w:rFonts w:cs="Arial"/>
          <w:color w:val="auto"/>
        </w:rPr>
        <w:t>Portable TDT Headset</w:t>
      </w:r>
    </w:p>
    <w:p w:rsidR="00617EF6" w:rsidRDefault="00617EF6" w:rsidP="00FD7943">
      <w:pPr>
        <w:pStyle w:val="NormalWeb"/>
        <w:numPr>
          <w:ilvl w:val="0"/>
          <w:numId w:val="4"/>
          <w:numberingChange w:id="168" w:author="michael hutchinson" w:date="2017-03-17T06:56:00Z" w:original=""/>
        </w:numPr>
        <w:spacing w:before="0" w:beforeAutospacing="0" w:after="0" w:afterAutospacing="0"/>
        <w:rPr>
          <w:rFonts w:cs="Arial"/>
          <w:color w:val="auto"/>
        </w:rPr>
      </w:pPr>
      <w:r>
        <w:t xml:space="preserve">The second hardware solution is a portable headset, also designed in-house at the </w:t>
      </w:r>
      <w:r w:rsidRPr="00C97C3B">
        <w:rPr>
          <w:rFonts w:cs="Arial"/>
          <w:color w:val="auto"/>
        </w:rPr>
        <w:t>Trinity Centre for Bioengineering, Trinity College Dublin</w:t>
      </w:r>
      <w:r w:rsidR="00896F5E">
        <w:rPr>
          <w:rFonts w:cs="Arial"/>
          <w:color w:val="auto"/>
        </w:rPr>
        <w:t>, and previously described</w:t>
      </w:r>
      <w:r w:rsidR="007E0FB5">
        <w:rPr>
          <w:rFonts w:cs="Arial"/>
          <w:color w:val="auto"/>
        </w:rPr>
        <w:fldChar w:fldCharType="begin">
          <w:fldData xml:space="preserve">PEVuZE5vdGU+PENpdGU+PEF1dGhvcj5Nb2xsb3k8L0F1dGhvcj48WWVhcj4yMDE0PC9ZZWFyPjxS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=
</w:fldData>
        </w:fldChar>
      </w:r>
      <w:r w:rsidR="0085332E">
        <w:rPr>
          <w:rFonts w:cs="Arial"/>
          <w:color w:val="auto"/>
        </w:rPr>
        <w:instrText xml:space="preserve"> ADDIN EN.CITE </w:instrText>
      </w:r>
      <w:r w:rsidR="007E0FB5">
        <w:rPr>
          <w:rFonts w:cs="Arial"/>
          <w:color w:val="auto"/>
        </w:rPr>
        <w:fldChar w:fldCharType="begin">
          <w:fldData xml:space="preserve">PEVuZE5vdGU+PENpdGU+PEF1dGhvcj5Nb2xsb3k8L0F1dGhvcj48WWVhcj4yMDE0PC9ZZWFyPjxS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=
</w:fldData>
        </w:fldChar>
      </w:r>
      <w:r w:rsidR="0085332E">
        <w:rPr>
          <w:rFonts w:cs="Arial"/>
          <w:color w:val="auto"/>
        </w:rPr>
        <w:instrText xml:space="preserve"> ADDIN EN.CITE.DATA </w:instrText>
      </w:r>
      <w:r w:rsidR="00BD6057" w:rsidRPr="007E0FB5">
        <w:rPr>
          <w:rFonts w:cs="Arial"/>
          <w:color w:val="auto"/>
        </w:rPr>
      </w:r>
      <w:r w:rsidR="007E0FB5">
        <w:rPr>
          <w:rFonts w:cs="Arial"/>
          <w:color w:val="auto"/>
        </w:rPr>
        <w:fldChar w:fldCharType="end"/>
      </w:r>
      <w:r w:rsidR="00BD6057" w:rsidRPr="007E0FB5">
        <w:rPr>
          <w:rFonts w:cs="Arial"/>
          <w:color w:val="auto"/>
        </w:rPr>
      </w:r>
      <w:r w:rsidR="007E0FB5">
        <w:rPr>
          <w:rFonts w:cs="Arial"/>
          <w:color w:val="auto"/>
        </w:rPr>
        <w:fldChar w:fldCharType="separate"/>
      </w:r>
      <w:r w:rsidR="0085332E" w:rsidRPr="0085332E">
        <w:rPr>
          <w:rFonts w:cs="Arial"/>
          <w:noProof/>
          <w:color w:val="auto"/>
          <w:vertAlign w:val="superscript"/>
        </w:rPr>
        <w:t>5,15</w:t>
      </w:r>
      <w:r w:rsidR="007E0FB5">
        <w:rPr>
          <w:rFonts w:cs="Arial"/>
          <w:color w:val="auto"/>
        </w:rPr>
        <w:fldChar w:fldCharType="end"/>
      </w:r>
      <w:r>
        <w:rPr>
          <w:rFonts w:cs="Arial"/>
          <w:color w:val="auto"/>
        </w:rPr>
        <w:t xml:space="preserve">.  </w:t>
      </w:r>
    </w:p>
    <w:p w:rsidR="0009402F" w:rsidRPr="00F510AD" w:rsidRDefault="00617EF6" w:rsidP="00501315">
      <w:pPr>
        <w:pStyle w:val="NormalWeb"/>
        <w:numPr>
          <w:ilvl w:val="0"/>
          <w:numId w:val="4"/>
          <w:numberingChange w:id="169" w:author="michael hutchinson" w:date="2017-03-17T06:56:00Z" w:original=""/>
        </w:numPr>
        <w:rPr>
          <w:rFonts w:cs="Arial"/>
          <w:color w:val="auto"/>
        </w:rPr>
      </w:pPr>
      <w:r w:rsidRPr="0009402F">
        <w:rPr>
          <w:rFonts w:cs="Arial"/>
          <w:color w:val="auto"/>
        </w:rPr>
        <w:t>The headset was developed from laser-sintered nylon plastic</w:t>
      </w:r>
      <w:r w:rsidR="00A3537E">
        <w:rPr>
          <w:rFonts w:cs="Arial"/>
          <w:color w:val="auto"/>
        </w:rPr>
        <w:t xml:space="preserve"> called ‘Strong &amp; Flexible’</w:t>
      </w:r>
      <w:r w:rsidRPr="0009402F">
        <w:rPr>
          <w:rFonts w:cs="Arial"/>
          <w:color w:val="auto"/>
        </w:rPr>
        <w:t xml:space="preserve"> </w:t>
      </w:r>
      <w:r w:rsidRPr="00F510AD">
        <w:rPr>
          <w:rFonts w:cs="Arial"/>
          <w:color w:val="auto"/>
        </w:rPr>
        <w:t>and weigh</w:t>
      </w:r>
      <w:r w:rsidR="007D761D" w:rsidRPr="00F510AD">
        <w:rPr>
          <w:rFonts w:cs="Arial"/>
          <w:color w:val="auto"/>
        </w:rPr>
        <w:t>s</w:t>
      </w:r>
      <w:r w:rsidRPr="00F510AD">
        <w:rPr>
          <w:rFonts w:cs="Arial"/>
          <w:color w:val="auto"/>
        </w:rPr>
        <w:t xml:space="preserve"> 0.70 kg</w:t>
      </w:r>
      <w:r w:rsidR="0009402F" w:rsidRPr="00F510AD">
        <w:rPr>
          <w:rFonts w:cs="Arial"/>
          <w:color w:val="auto"/>
        </w:rPr>
        <w:t xml:space="preserve">.  </w:t>
      </w:r>
    </w:p>
    <w:p w:rsidR="0009402F" w:rsidRPr="00F510AD" w:rsidRDefault="0009402F" w:rsidP="00501315">
      <w:pPr>
        <w:pStyle w:val="NormalWeb"/>
        <w:numPr>
          <w:ilvl w:val="0"/>
          <w:numId w:val="4"/>
          <w:numberingChange w:id="170" w:author="michael hutchinson" w:date="2017-03-17T06:56:00Z" w:original=""/>
        </w:numPr>
        <w:rPr>
          <w:rFonts w:cs="Arial"/>
          <w:color w:val="auto"/>
        </w:rPr>
      </w:pPr>
      <w:r w:rsidRPr="00F510AD">
        <w:rPr>
          <w:rFonts w:cs="Arial"/>
          <w:color w:val="auto"/>
        </w:rPr>
        <w:t>3D printing files</w:t>
      </w:r>
      <w:r w:rsidR="00FD7943">
        <w:rPr>
          <w:rFonts w:cs="Arial"/>
          <w:color w:val="auto"/>
        </w:rPr>
        <w:t xml:space="preserve"> for this headset </w:t>
      </w:r>
      <w:r w:rsidRPr="00F510AD">
        <w:rPr>
          <w:rFonts w:cs="Arial"/>
          <w:color w:val="auto"/>
        </w:rPr>
        <w:t xml:space="preserve">are available to download from </w:t>
      </w:r>
      <w:r w:rsidR="007D761D" w:rsidRPr="00F510AD">
        <w:rPr>
          <w:rFonts w:cs="Arial"/>
          <w:color w:val="auto"/>
          <w:highlight w:val="yellow"/>
        </w:rPr>
        <w:t>www.dystoniaresesarch.ie/</w:t>
      </w:r>
      <w:r w:rsidRPr="00F510AD">
        <w:rPr>
          <w:rFonts w:cs="Arial"/>
          <w:color w:val="auto"/>
          <w:highlight w:val="yellow"/>
        </w:rPr>
        <w:t>X</w:t>
      </w:r>
      <w:r w:rsidR="00617EF6" w:rsidRPr="00F510AD">
        <w:rPr>
          <w:rFonts w:cs="Arial"/>
          <w:color w:val="auto"/>
        </w:rPr>
        <w:t xml:space="preserve">; </w:t>
      </w:r>
    </w:p>
    <w:p w:rsidR="0009402F" w:rsidRPr="00F510AD" w:rsidRDefault="0009402F" w:rsidP="00501315">
      <w:pPr>
        <w:pStyle w:val="NormalWeb"/>
        <w:numPr>
          <w:ilvl w:val="0"/>
          <w:numId w:val="4"/>
          <w:numberingChange w:id="171" w:author="michael hutchinson" w:date="2017-03-17T06:56:00Z" w:original=""/>
        </w:numPr>
        <w:rPr>
          <w:rFonts w:cs="Arial"/>
          <w:color w:val="auto"/>
        </w:rPr>
      </w:pPr>
      <w:r w:rsidRPr="00F510AD">
        <w:rPr>
          <w:rFonts w:cs="Arial"/>
          <w:color w:val="auto"/>
        </w:rPr>
        <w:t>T</w:t>
      </w:r>
      <w:r w:rsidR="00617EF6" w:rsidRPr="00F510AD">
        <w:rPr>
          <w:rFonts w:cs="Arial"/>
          <w:color w:val="auto"/>
        </w:rPr>
        <w:t>he device is</w:t>
      </w:r>
      <w:r w:rsidRPr="00F510AD">
        <w:rPr>
          <w:rFonts w:cs="Arial"/>
          <w:color w:val="auto"/>
        </w:rPr>
        <w:t xml:space="preserve"> </w:t>
      </w:r>
      <w:r w:rsidR="00617EF6" w:rsidRPr="00F510AD">
        <w:rPr>
          <w:rFonts w:cs="Arial"/>
          <w:color w:val="auto"/>
        </w:rPr>
        <w:t xml:space="preserve">strong, flexible and has a low transparency index. </w:t>
      </w:r>
    </w:p>
    <w:p w:rsidR="00A3537E" w:rsidRPr="00F510AD" w:rsidRDefault="00A3537E" w:rsidP="00501315">
      <w:pPr>
        <w:pStyle w:val="NormalWeb"/>
        <w:numPr>
          <w:ilvl w:val="0"/>
          <w:numId w:val="4"/>
          <w:numberingChange w:id="172" w:author="michael hutchinson" w:date="2017-03-17T06:56:00Z" w:original=""/>
        </w:numPr>
        <w:rPr>
          <w:rFonts w:cs="Arial"/>
          <w:color w:val="auto"/>
        </w:rPr>
      </w:pPr>
      <w:r w:rsidRPr="00F510AD">
        <w:rPr>
          <w:rFonts w:cs="Arial"/>
          <w:color w:val="auto"/>
        </w:rPr>
        <w:t xml:space="preserve">The colour black was chosen to minimize light </w:t>
      </w:r>
      <w:r w:rsidR="00E36708" w:rsidRPr="00F510AD">
        <w:rPr>
          <w:rFonts w:cs="Arial"/>
          <w:color w:val="auto"/>
        </w:rPr>
        <w:t>penetrance</w:t>
      </w:r>
      <w:r w:rsidRPr="00F510AD">
        <w:rPr>
          <w:rFonts w:cs="Arial"/>
          <w:color w:val="auto"/>
        </w:rPr>
        <w:t>.</w:t>
      </w:r>
    </w:p>
    <w:p w:rsidR="0009402F" w:rsidRDefault="00496D68" w:rsidP="00501315">
      <w:pPr>
        <w:pStyle w:val="NormalWeb"/>
        <w:numPr>
          <w:ilvl w:val="0"/>
          <w:numId w:val="4"/>
          <w:numberingChange w:id="173" w:author="michael hutchinson" w:date="2017-03-17T06:56:00Z" w:original=""/>
        </w:numPr>
        <w:rPr>
          <w:rFonts w:cs="Arial"/>
          <w:color w:val="auto"/>
        </w:rPr>
      </w:pPr>
      <w:r w:rsidRPr="00F510AD">
        <w:rPr>
          <w:rFonts w:cs="Arial"/>
          <w:color w:val="auto"/>
        </w:rPr>
        <w:t xml:space="preserve">The </w:t>
      </w:r>
      <w:r>
        <w:rPr>
          <w:rFonts w:cs="Arial"/>
          <w:color w:val="auto"/>
        </w:rPr>
        <w:t xml:space="preserve">visual stimuli are provided by a </w:t>
      </w:r>
      <w:r w:rsidR="0009402F" w:rsidRPr="0009402F">
        <w:rPr>
          <w:rFonts w:cs="Arial"/>
          <w:color w:val="auto"/>
        </w:rPr>
        <w:t xml:space="preserve">pair </w:t>
      </w:r>
      <w:r>
        <w:rPr>
          <w:rFonts w:cs="Arial"/>
          <w:color w:val="auto"/>
        </w:rPr>
        <w:t xml:space="preserve">of vertically oriented </w:t>
      </w:r>
      <w:r w:rsidR="0009402F" w:rsidRPr="0009402F">
        <w:rPr>
          <w:rFonts w:cs="Arial"/>
          <w:color w:val="auto"/>
        </w:rPr>
        <w:t xml:space="preserve">yellow LEDs, with a 5 mm diameter, positioned at </w:t>
      </w:r>
      <w:r>
        <w:rPr>
          <w:rFonts w:cs="Arial"/>
          <w:color w:val="auto"/>
        </w:rPr>
        <w:t xml:space="preserve">the </w:t>
      </w:r>
      <w:r w:rsidR="0009402F" w:rsidRPr="0009402F">
        <w:rPr>
          <w:rFonts w:cs="Arial"/>
          <w:color w:val="auto"/>
        </w:rPr>
        <w:t xml:space="preserve">rear of </w:t>
      </w:r>
      <w:r>
        <w:rPr>
          <w:rFonts w:cs="Arial"/>
          <w:color w:val="auto"/>
        </w:rPr>
        <w:t>the right and left a</w:t>
      </w:r>
      <w:r w:rsidR="0009402F" w:rsidRPr="0009402F">
        <w:rPr>
          <w:rFonts w:cs="Arial"/>
          <w:color w:val="auto"/>
        </w:rPr>
        <w:t>rm</w:t>
      </w:r>
      <w:r>
        <w:rPr>
          <w:rFonts w:cs="Arial"/>
          <w:color w:val="auto"/>
        </w:rPr>
        <w:t>s</w:t>
      </w:r>
      <w:r w:rsidR="0009402F" w:rsidRPr="0009402F">
        <w:rPr>
          <w:rFonts w:cs="Arial"/>
          <w:color w:val="auto"/>
        </w:rPr>
        <w:t xml:space="preserve"> of the headset.</w:t>
      </w:r>
    </w:p>
    <w:p w:rsidR="00496D68" w:rsidRPr="00896F5E" w:rsidRDefault="00496D68" w:rsidP="00501315">
      <w:pPr>
        <w:pStyle w:val="NormalWeb"/>
        <w:numPr>
          <w:ilvl w:val="0"/>
          <w:numId w:val="4"/>
          <w:numberingChange w:id="174" w:author="michael hutchinson" w:date="2017-03-17T06:56:00Z" w:original=""/>
        </w:numPr>
        <w:rPr>
          <w:rFonts w:cs="Arial"/>
          <w:color w:val="auto"/>
        </w:rPr>
      </w:pPr>
      <w:r>
        <w:rPr>
          <w:rFonts w:cs="Arial"/>
          <w:color w:val="auto"/>
        </w:rPr>
        <w:t>A</w:t>
      </w:r>
      <w:r w:rsidRPr="0009402F">
        <w:rPr>
          <w:rFonts w:cs="Arial"/>
          <w:color w:val="auto"/>
        </w:rPr>
        <w:t xml:space="preserve"> </w:t>
      </w:r>
      <w:r w:rsidR="00FD7943">
        <w:rPr>
          <w:rFonts w:cs="Arial"/>
          <w:color w:val="auto"/>
        </w:rPr>
        <w:t xml:space="preserve">small </w:t>
      </w:r>
      <w:r w:rsidRPr="0009402F">
        <w:rPr>
          <w:rFonts w:cs="Arial"/>
          <w:color w:val="auto"/>
        </w:rPr>
        <w:t xml:space="preserve">red LED </w:t>
      </w:r>
      <w:r w:rsidR="00FD7943">
        <w:rPr>
          <w:rFonts w:cs="Arial"/>
          <w:color w:val="auto"/>
        </w:rPr>
        <w:t>(</w:t>
      </w:r>
      <w:r w:rsidRPr="0009402F">
        <w:rPr>
          <w:rFonts w:cs="Arial"/>
          <w:color w:val="auto"/>
        </w:rPr>
        <w:t>3 mm diameter</w:t>
      </w:r>
      <w:r w:rsidR="00FD7943">
        <w:rPr>
          <w:rFonts w:cs="Arial"/>
          <w:color w:val="auto"/>
        </w:rPr>
        <w:t>)</w:t>
      </w:r>
      <w:r>
        <w:rPr>
          <w:rFonts w:cs="Arial"/>
          <w:color w:val="auto"/>
        </w:rPr>
        <w:t>, serves</w:t>
      </w:r>
      <w:r w:rsidRPr="0009402F">
        <w:rPr>
          <w:rFonts w:cs="Arial"/>
          <w:color w:val="auto"/>
        </w:rPr>
        <w:t xml:space="preserve"> as a f</w:t>
      </w:r>
      <w:r>
        <w:rPr>
          <w:rFonts w:cs="Arial"/>
          <w:color w:val="auto"/>
        </w:rPr>
        <w:t xml:space="preserve">ixation </w:t>
      </w:r>
      <w:r w:rsidRPr="0009402F">
        <w:rPr>
          <w:rFonts w:cs="Arial"/>
          <w:color w:val="auto"/>
        </w:rPr>
        <w:t>point</w:t>
      </w:r>
      <w:r w:rsidR="00FD7943">
        <w:rPr>
          <w:rFonts w:cs="Arial"/>
          <w:color w:val="auto"/>
        </w:rPr>
        <w:t xml:space="preserve">.  This fixation point </w:t>
      </w:r>
      <w:r>
        <w:rPr>
          <w:rFonts w:cs="Arial"/>
          <w:color w:val="auto"/>
        </w:rPr>
        <w:t xml:space="preserve">is also positioned at the rear of the left and right arms of the headset.  </w:t>
      </w:r>
      <w:r w:rsidR="00FD7943">
        <w:rPr>
          <w:rFonts w:cs="Arial"/>
          <w:color w:val="auto"/>
        </w:rPr>
        <w:t>It</w:t>
      </w:r>
      <w:r>
        <w:rPr>
          <w:rFonts w:cs="Arial"/>
          <w:color w:val="auto"/>
        </w:rPr>
        <w:t xml:space="preserve"> is located mid-way between the yellow LEDs, </w:t>
      </w:r>
      <w:r w:rsidR="00946A0F">
        <w:rPr>
          <w:rFonts w:cs="Arial"/>
          <w:color w:val="auto"/>
        </w:rPr>
        <w:t xml:space="preserve">but situated on the opposite side of the </w:t>
      </w:r>
      <w:r w:rsidR="00DD422F">
        <w:rPr>
          <w:rFonts w:cs="Arial"/>
          <w:color w:val="auto"/>
        </w:rPr>
        <w:t>end panel, such</w:t>
      </w:r>
      <w:r w:rsidR="0083234B" w:rsidRPr="00896F5E">
        <w:rPr>
          <w:rFonts w:cs="Arial"/>
          <w:color w:val="auto"/>
        </w:rPr>
        <w:t xml:space="preserve"> that it is</w:t>
      </w:r>
      <w:r w:rsidRPr="00896F5E">
        <w:rPr>
          <w:rFonts w:cs="Arial"/>
          <w:color w:val="auto"/>
        </w:rPr>
        <w:t xml:space="preserve"> closer to the centre of the device</w:t>
      </w:r>
      <w:r w:rsidR="00DD422F">
        <w:rPr>
          <w:rFonts w:cs="Arial"/>
          <w:color w:val="auto"/>
        </w:rPr>
        <w:t>, Figure 1</w:t>
      </w:r>
      <w:r w:rsidRPr="00896F5E">
        <w:rPr>
          <w:rFonts w:cs="Arial"/>
          <w:color w:val="auto"/>
        </w:rPr>
        <w:t>.</w:t>
      </w:r>
    </w:p>
    <w:p w:rsidR="0009402F" w:rsidRDefault="00617EF6" w:rsidP="00501315">
      <w:pPr>
        <w:pStyle w:val="NormalWeb"/>
        <w:numPr>
          <w:ilvl w:val="0"/>
          <w:numId w:val="4"/>
          <w:numberingChange w:id="175" w:author="michael hutchinson" w:date="2017-03-17T06:56:00Z" w:original=""/>
        </w:numPr>
        <w:rPr>
          <w:rFonts w:cs="Arial"/>
          <w:color w:val="auto"/>
        </w:rPr>
      </w:pPr>
      <w:r w:rsidRPr="0009402F">
        <w:rPr>
          <w:rFonts w:cs="Arial"/>
          <w:color w:val="auto"/>
        </w:rPr>
        <w:t>Mirrors</w:t>
      </w:r>
      <w:r w:rsidR="0009402F" w:rsidRPr="0009402F">
        <w:rPr>
          <w:rFonts w:cs="Arial"/>
          <w:color w:val="auto"/>
        </w:rPr>
        <w:t xml:space="preserve">, positioned in </w:t>
      </w:r>
      <w:r w:rsidR="00496D68">
        <w:rPr>
          <w:rFonts w:cs="Arial"/>
          <w:color w:val="auto"/>
        </w:rPr>
        <w:t xml:space="preserve">the </w:t>
      </w:r>
      <w:r w:rsidR="0009402F" w:rsidRPr="0009402F">
        <w:rPr>
          <w:rFonts w:cs="Arial"/>
          <w:color w:val="auto"/>
        </w:rPr>
        <w:t xml:space="preserve">centre part of the device, in front of the user’s eyes, </w:t>
      </w:r>
      <w:r w:rsidRPr="0009402F">
        <w:rPr>
          <w:rFonts w:cs="Arial"/>
          <w:color w:val="auto"/>
        </w:rPr>
        <w:t>reflect the</w:t>
      </w:r>
      <w:r w:rsidR="0009402F" w:rsidRPr="0009402F">
        <w:rPr>
          <w:rFonts w:cs="Arial"/>
          <w:color w:val="auto"/>
        </w:rPr>
        <w:t xml:space="preserve"> LEDs from the back of the device such that they appear 7</w:t>
      </w:r>
      <w:r w:rsidR="0009402F" w:rsidRPr="0009402F">
        <w:rPr>
          <w:rFonts w:cs="Arial"/>
          <w:color w:val="auto"/>
          <w:vertAlign w:val="superscript"/>
        </w:rPr>
        <w:t>0</w:t>
      </w:r>
      <w:r w:rsidR="0009402F" w:rsidRPr="0009402F">
        <w:rPr>
          <w:rFonts w:cs="Arial"/>
          <w:color w:val="auto"/>
        </w:rPr>
        <w:t xml:space="preserve"> to the left or right side of the subject’s centre.</w:t>
      </w:r>
    </w:p>
    <w:p w:rsidR="00496D68" w:rsidRPr="00496D68" w:rsidRDefault="00496D68" w:rsidP="00501315">
      <w:pPr>
        <w:pStyle w:val="NormalWeb"/>
        <w:numPr>
          <w:ilvl w:val="0"/>
          <w:numId w:val="4"/>
          <w:numberingChange w:id="176" w:author="michael hutchinson" w:date="2017-03-17T06:56:00Z" w:original=""/>
        </w:numPr>
        <w:rPr>
          <w:rFonts w:cs="Arial"/>
          <w:color w:val="auto"/>
        </w:rPr>
      </w:pPr>
      <w:r>
        <w:rPr>
          <w:rFonts w:cs="Arial"/>
          <w:color w:val="auto"/>
        </w:rPr>
        <w:t>The</w:t>
      </w:r>
      <w:r w:rsidRPr="00496D68">
        <w:rPr>
          <w:rFonts w:cs="Arial"/>
          <w:color w:val="auto"/>
        </w:rPr>
        <w:t xml:space="preserve"> focal distance </w:t>
      </w:r>
      <w:r>
        <w:rPr>
          <w:rFonts w:cs="Arial"/>
          <w:color w:val="auto"/>
        </w:rPr>
        <w:t>is</w:t>
      </w:r>
      <w:r w:rsidRPr="00496D68">
        <w:rPr>
          <w:rFonts w:cs="Arial"/>
          <w:color w:val="auto"/>
        </w:rPr>
        <w:t xml:space="preserve"> 350 mm</w:t>
      </w:r>
      <w:r>
        <w:rPr>
          <w:rFonts w:cs="Arial"/>
          <w:color w:val="auto"/>
        </w:rPr>
        <w:t xml:space="preserve">. This </w:t>
      </w:r>
      <w:r w:rsidRPr="00496D68">
        <w:rPr>
          <w:rFonts w:cs="Arial"/>
          <w:color w:val="auto"/>
        </w:rPr>
        <w:t>was found to be sufficient to ensure focus, regardless the participant</w:t>
      </w:r>
      <w:r w:rsidR="00FD7943">
        <w:rPr>
          <w:rFonts w:cs="Arial"/>
          <w:color w:val="auto"/>
        </w:rPr>
        <w:t>’s age.</w:t>
      </w:r>
    </w:p>
    <w:p w:rsidR="00496D68" w:rsidRPr="005B3A8E" w:rsidRDefault="0009402F" w:rsidP="005B3A8E">
      <w:pPr>
        <w:pStyle w:val="NormalWeb"/>
        <w:numPr>
          <w:ilvl w:val="0"/>
          <w:numId w:val="4"/>
          <w:numberingChange w:id="177" w:author="michael hutchinson" w:date="2017-03-17T06:56:00Z" w:original=""/>
        </w:numPr>
        <w:rPr>
          <w:rFonts w:cs="Arial"/>
          <w:color w:val="auto"/>
        </w:rPr>
      </w:pPr>
      <w:r>
        <w:t>A rubber sealant surrounds the eyepiece</w:t>
      </w:r>
      <w:r w:rsidR="005B3A8E">
        <w:t xml:space="preserve">.  This both provides comfort for the participant and </w:t>
      </w:r>
      <w:r>
        <w:t>negat</w:t>
      </w:r>
      <w:r w:rsidR="005B3A8E">
        <w:t>es</w:t>
      </w:r>
      <w:r w:rsidR="005B3A8E">
        <w:rPr>
          <w:rFonts w:cs="Arial"/>
          <w:color w:val="auto"/>
        </w:rPr>
        <w:t xml:space="preserve"> the</w:t>
      </w:r>
      <w:r>
        <w:t xml:space="preserve"> effect of ambient lighting conditions.  </w:t>
      </w:r>
      <w:r w:rsidR="005B3A8E">
        <w:t xml:space="preserve">As such, this </w:t>
      </w:r>
      <w:proofErr w:type="gramStart"/>
      <w:r w:rsidR="005B3A8E">
        <w:t>devices</w:t>
      </w:r>
      <w:proofErr w:type="gramEnd"/>
      <w:r w:rsidR="005B3A8E">
        <w:t xml:space="preserve"> is suitable for use </w:t>
      </w:r>
      <w:r w:rsidR="00617EF6">
        <w:t xml:space="preserve">at any location.  </w:t>
      </w:r>
    </w:p>
    <w:p w:rsidR="00617EF6" w:rsidRPr="00496D68" w:rsidRDefault="00496D68" w:rsidP="00501315">
      <w:pPr>
        <w:pStyle w:val="NormalWeb"/>
        <w:numPr>
          <w:ilvl w:val="0"/>
          <w:numId w:val="4"/>
          <w:numberingChange w:id="178" w:author="michael hutchinson" w:date="2017-03-17T06:56:00Z" w:original=""/>
        </w:numPr>
        <w:rPr>
          <w:rFonts w:cs="Arial"/>
          <w:color w:val="auto"/>
        </w:rPr>
      </w:pPr>
      <w:r>
        <w:t xml:space="preserve">The fixed form of the device </w:t>
      </w:r>
      <w:r w:rsidR="00617EF6">
        <w:t xml:space="preserve">provides consistency in distance and angles between stimuli </w:t>
      </w:r>
      <w:r w:rsidR="00617EF6" w:rsidRPr="00496D68">
        <w:rPr>
          <w:color w:val="auto"/>
        </w:rPr>
        <w:t xml:space="preserve">and participant.  </w:t>
      </w:r>
    </w:p>
    <w:p w:rsidR="00496D68" w:rsidRPr="00496D68" w:rsidRDefault="00617EF6" w:rsidP="00501315">
      <w:pPr>
        <w:pStyle w:val="NormalWeb"/>
        <w:numPr>
          <w:ilvl w:val="0"/>
          <w:numId w:val="4"/>
          <w:numberingChange w:id="179" w:author="michael hutchinson" w:date="2017-03-17T06:56:00Z" w:original=""/>
        </w:numPr>
        <w:rPr>
          <w:rFonts w:cs="Arial"/>
          <w:color w:val="auto"/>
        </w:rPr>
      </w:pPr>
      <w:r w:rsidRPr="00496D68">
        <w:rPr>
          <w:color w:val="auto"/>
        </w:rPr>
        <w:t xml:space="preserve">The headset </w:t>
      </w:r>
      <w:r w:rsidR="00496D68" w:rsidRPr="00496D68">
        <w:rPr>
          <w:color w:val="auto"/>
        </w:rPr>
        <w:t>is driven by a</w:t>
      </w:r>
      <w:r w:rsidR="00F24B92">
        <w:rPr>
          <w:rFonts w:cs="Arial"/>
          <w:color w:val="auto"/>
        </w:rPr>
        <w:t xml:space="preserve"> compact control unit </w:t>
      </w:r>
      <w:proofErr w:type="spellStart"/>
      <w:r w:rsidR="00F24B92">
        <w:rPr>
          <w:rFonts w:cs="Arial"/>
          <w:color w:val="auto"/>
        </w:rPr>
        <w:t>cent</w:t>
      </w:r>
      <w:r w:rsidR="00C97C3B" w:rsidRPr="00496D68">
        <w:rPr>
          <w:rFonts w:cs="Arial"/>
          <w:color w:val="auto"/>
        </w:rPr>
        <w:t>red</w:t>
      </w:r>
      <w:proofErr w:type="spellEnd"/>
      <w:r w:rsidR="00C97C3B" w:rsidRPr="00496D68">
        <w:rPr>
          <w:rFonts w:cs="Arial"/>
          <w:color w:val="auto"/>
        </w:rPr>
        <w:t xml:space="preserve"> </w:t>
      </w:r>
      <w:r w:rsidR="00F24B92">
        <w:rPr>
          <w:rFonts w:cs="Arial"/>
          <w:color w:val="auto"/>
        </w:rPr>
        <w:t>on</w:t>
      </w:r>
      <w:r w:rsidR="00C97C3B" w:rsidRPr="00496D68">
        <w:rPr>
          <w:rFonts w:cs="Arial"/>
          <w:color w:val="auto"/>
        </w:rPr>
        <w:t xml:space="preserve"> a</w:t>
      </w:r>
      <w:r w:rsidR="0009402F" w:rsidRPr="00496D68">
        <w:rPr>
          <w:rFonts w:cs="Arial"/>
          <w:color w:val="auto"/>
        </w:rPr>
        <w:t xml:space="preserve"> </w:t>
      </w:r>
      <w:r w:rsidR="00C97C3B" w:rsidRPr="00496D68">
        <w:rPr>
          <w:rFonts w:cs="Arial"/>
          <w:color w:val="auto"/>
        </w:rPr>
        <w:t>microcontroller (</w:t>
      </w:r>
      <w:proofErr w:type="gramStart"/>
      <w:r w:rsidR="00C97C3B" w:rsidRPr="00496D68">
        <w:rPr>
          <w:rFonts w:cs="Arial"/>
          <w:color w:val="auto"/>
        </w:rPr>
        <w:t xml:space="preserve">Arduino </w:t>
      </w:r>
      <w:r w:rsidR="00323EAC">
        <w:rPr>
          <w:rFonts w:cs="Arial"/>
          <w:color w:val="auto"/>
        </w:rPr>
        <w:t xml:space="preserve"> Nano3</w:t>
      </w:r>
      <w:proofErr w:type="gramEnd"/>
      <w:r w:rsidR="00C97C3B" w:rsidRPr="00496D68">
        <w:rPr>
          <w:rFonts w:cs="Arial"/>
          <w:color w:val="auto"/>
        </w:rPr>
        <w:t>) connected to the device</w:t>
      </w:r>
      <w:r w:rsidR="00496D68" w:rsidRPr="00496D68">
        <w:rPr>
          <w:rFonts w:cs="Arial"/>
          <w:color w:val="auto"/>
        </w:rPr>
        <w:t xml:space="preserve">.  </w:t>
      </w:r>
      <w:r w:rsidR="00C97C3B" w:rsidRPr="00496D68">
        <w:rPr>
          <w:rFonts w:cs="Arial"/>
          <w:color w:val="auto"/>
        </w:rPr>
        <w:t xml:space="preserve"> </w:t>
      </w:r>
    </w:p>
    <w:p w:rsidR="00496D68" w:rsidRPr="00496D68" w:rsidRDefault="00C97C3B" w:rsidP="00501315">
      <w:pPr>
        <w:pStyle w:val="NormalWeb"/>
        <w:numPr>
          <w:ilvl w:val="0"/>
          <w:numId w:val="4"/>
          <w:numberingChange w:id="180" w:author="michael hutchinson" w:date="2017-03-17T06:56:00Z" w:original=""/>
        </w:numPr>
        <w:rPr>
          <w:rFonts w:cs="Arial"/>
          <w:color w:val="auto"/>
        </w:rPr>
      </w:pPr>
      <w:r w:rsidRPr="00496D68">
        <w:rPr>
          <w:rFonts w:cs="Arial"/>
          <w:color w:val="auto"/>
        </w:rPr>
        <w:t xml:space="preserve">The luminance of the LEDs </w:t>
      </w:r>
      <w:r w:rsidR="00496D68" w:rsidRPr="00496D68">
        <w:rPr>
          <w:rFonts w:cs="Arial"/>
          <w:color w:val="auto"/>
        </w:rPr>
        <w:t>is</w:t>
      </w:r>
      <w:r w:rsidRPr="00496D68">
        <w:rPr>
          <w:rFonts w:cs="Arial"/>
          <w:color w:val="auto"/>
        </w:rPr>
        <w:t xml:space="preserve"> 90 cd/m</w:t>
      </w:r>
      <w:r w:rsidRPr="00496D68">
        <w:rPr>
          <w:rFonts w:cs="Arial"/>
          <w:color w:val="auto"/>
          <w:vertAlign w:val="superscript"/>
        </w:rPr>
        <w:t>2</w:t>
      </w:r>
      <w:r w:rsidR="00496D68" w:rsidRPr="00496D68">
        <w:rPr>
          <w:rFonts w:cs="Arial"/>
          <w:color w:val="auto"/>
        </w:rPr>
        <w:t>.</w:t>
      </w:r>
    </w:p>
    <w:p w:rsidR="00A3537E" w:rsidRPr="000B2F36" w:rsidRDefault="00A3537E" w:rsidP="006305D7">
      <w:pPr>
        <w:pStyle w:val="NormalWeb"/>
        <w:spacing w:before="0" w:beforeAutospacing="0" w:after="0" w:afterAutospacing="0"/>
        <w:rPr>
          <w:rFonts w:cs="Arial"/>
          <w:color w:val="808080"/>
        </w:rPr>
      </w:pPr>
    </w:p>
    <w:p w:rsidR="0030212D" w:rsidRPr="00430EA5" w:rsidRDefault="0030212D" w:rsidP="00501315">
      <w:pPr>
        <w:pStyle w:val="NormalWeb"/>
        <w:numPr>
          <w:ilvl w:val="0"/>
          <w:numId w:val="3"/>
          <w:numberingChange w:id="181" w:author="michael hutchinson" w:date="2017-03-17T06:56:00Z" w:original="%1:2:0:."/>
        </w:numPr>
        <w:spacing w:before="0" w:beforeAutospacing="0" w:after="0" w:afterAutospacing="0"/>
        <w:rPr>
          <w:rFonts w:cs="Arial"/>
          <w:b/>
          <w:color w:val="auto"/>
        </w:rPr>
      </w:pPr>
      <w:r w:rsidRPr="00430EA5">
        <w:rPr>
          <w:rFonts w:cs="Arial"/>
          <w:b/>
          <w:color w:val="auto"/>
        </w:rPr>
        <w:t>Instructions to Participants</w:t>
      </w:r>
    </w:p>
    <w:p w:rsidR="0030212D" w:rsidRDefault="0030212D" w:rsidP="00501315">
      <w:pPr>
        <w:pStyle w:val="NormalWeb"/>
        <w:numPr>
          <w:ilvl w:val="0"/>
          <w:numId w:val="8"/>
          <w:numberingChange w:id="182" w:author="michael hutchinson" w:date="2017-03-17T06:56:00Z" w:original=""/>
        </w:numPr>
        <w:rPr>
          <w:rFonts w:cs="Arial"/>
          <w:color w:val="auto"/>
        </w:rPr>
      </w:pPr>
      <w:r>
        <w:rPr>
          <w:rFonts w:cs="Arial"/>
          <w:color w:val="auto"/>
        </w:rPr>
        <w:t>For both the table-top and headset methods, p</w:t>
      </w:r>
      <w:r w:rsidRPr="00C97C3B">
        <w:rPr>
          <w:rFonts w:cs="Arial"/>
          <w:color w:val="auto"/>
        </w:rPr>
        <w:t xml:space="preserve">articipants </w:t>
      </w:r>
      <w:r>
        <w:rPr>
          <w:rFonts w:cs="Arial"/>
          <w:color w:val="auto"/>
        </w:rPr>
        <w:t>are asked to focus on the fixation</w:t>
      </w:r>
      <w:r w:rsidRPr="00C97C3B">
        <w:rPr>
          <w:rFonts w:cs="Arial"/>
          <w:color w:val="auto"/>
        </w:rPr>
        <w:t xml:space="preserve"> point in the midline and not to look</w:t>
      </w:r>
      <w:r>
        <w:rPr>
          <w:rFonts w:cs="Arial"/>
          <w:color w:val="auto"/>
        </w:rPr>
        <w:t xml:space="preserve"> </w:t>
      </w:r>
      <w:r w:rsidRPr="00C97C3B">
        <w:rPr>
          <w:rFonts w:cs="Arial"/>
          <w:color w:val="auto"/>
        </w:rPr>
        <w:t xml:space="preserve">directly at the flashing </w:t>
      </w:r>
      <w:r w:rsidR="00E64F1A">
        <w:rPr>
          <w:rFonts w:cs="Arial"/>
          <w:color w:val="auto"/>
        </w:rPr>
        <w:t>LEDs</w:t>
      </w:r>
      <w:r w:rsidRPr="00C97C3B">
        <w:rPr>
          <w:rFonts w:cs="Arial"/>
          <w:color w:val="auto"/>
        </w:rPr>
        <w:t>.</w:t>
      </w:r>
    </w:p>
    <w:p w:rsidR="0030212D" w:rsidRDefault="0030212D" w:rsidP="00501315">
      <w:pPr>
        <w:pStyle w:val="ListParagraph"/>
        <w:numPr>
          <w:ilvl w:val="0"/>
          <w:numId w:val="8"/>
          <w:numberingChange w:id="183" w:author="michael hutchinson" w:date="2017-03-17T06:56:00Z" w:original=""/>
        </w:numPr>
      </w:pPr>
      <w:r>
        <w:t>The participant is instructed to respond “same” or “different” following presentation of each stimulus pair, depending on whether they perceive the stimuli to be synchronous or asynchronous.</w:t>
      </w:r>
      <w:r w:rsidR="00C21548">
        <w:t xml:space="preserve">  Sample responses are provided in Table 1(a).</w:t>
      </w:r>
    </w:p>
    <w:p w:rsidR="0030212D" w:rsidRDefault="0030212D" w:rsidP="0030212D">
      <w:pPr>
        <w:pStyle w:val="ListParagraph"/>
      </w:pPr>
    </w:p>
    <w:p w:rsidR="0030212D" w:rsidRDefault="0030212D" w:rsidP="0030212D">
      <w:pPr>
        <w:pStyle w:val="ListParagraph"/>
      </w:pPr>
    </w:p>
    <w:p w:rsidR="00430EA5" w:rsidRDefault="006305D7" w:rsidP="00501315">
      <w:pPr>
        <w:pStyle w:val="NormalWeb"/>
        <w:numPr>
          <w:ilvl w:val="0"/>
          <w:numId w:val="3"/>
          <w:numberingChange w:id="184" w:author="michael hutchinson" w:date="2017-03-17T06:56:00Z" w:original="%1:3:0:."/>
        </w:numPr>
        <w:spacing w:before="0" w:beforeAutospacing="0" w:after="0" w:afterAutospacing="0"/>
        <w:rPr>
          <w:rFonts w:cs="Arial"/>
          <w:b/>
          <w:color w:val="auto"/>
        </w:rPr>
      </w:pPr>
      <w:r w:rsidRPr="00430EA5">
        <w:rPr>
          <w:rFonts w:cs="Arial"/>
          <w:b/>
          <w:color w:val="auto"/>
        </w:rPr>
        <w:t>Section</w:t>
      </w:r>
      <w:r w:rsidR="006F672D" w:rsidRPr="00430EA5">
        <w:rPr>
          <w:rFonts w:cs="Arial"/>
          <w:b/>
          <w:color w:val="auto"/>
        </w:rPr>
        <w:t>:</w:t>
      </w:r>
      <w:r w:rsidRPr="00430EA5">
        <w:rPr>
          <w:rFonts w:cs="Arial"/>
          <w:b/>
          <w:color w:val="auto"/>
        </w:rPr>
        <w:t xml:space="preserve"> </w:t>
      </w:r>
      <w:r w:rsidR="00430EA5" w:rsidRPr="00430EA5">
        <w:rPr>
          <w:rFonts w:cs="Arial"/>
          <w:b/>
          <w:color w:val="auto"/>
        </w:rPr>
        <w:t>Stimulus Presentation</w:t>
      </w:r>
    </w:p>
    <w:p w:rsidR="00430EA5" w:rsidRDefault="00430EA5" w:rsidP="00430EA5">
      <w:pPr>
        <w:pStyle w:val="NormalWeb"/>
        <w:spacing w:before="0" w:beforeAutospacing="0" w:after="0" w:afterAutospacing="0"/>
        <w:ind w:left="435"/>
        <w:rPr>
          <w:rFonts w:cs="Arial"/>
          <w:color w:val="auto"/>
        </w:rPr>
      </w:pPr>
      <w:r>
        <w:rPr>
          <w:rFonts w:cs="Arial"/>
          <w:color w:val="auto"/>
        </w:rPr>
        <w:t>Two approaches to stimulus presentation have been employed.</w:t>
      </w:r>
    </w:p>
    <w:p w:rsidR="00A3537E" w:rsidRDefault="00A3537E" w:rsidP="00430EA5">
      <w:pPr>
        <w:pStyle w:val="NormalWeb"/>
        <w:spacing w:before="0" w:beforeAutospacing="0" w:after="0" w:afterAutospacing="0"/>
        <w:ind w:left="435"/>
        <w:rPr>
          <w:rFonts w:cs="Arial"/>
          <w:color w:val="auto"/>
        </w:rPr>
      </w:pPr>
    </w:p>
    <w:p w:rsidR="007B3A45" w:rsidRPr="00D47C33" w:rsidRDefault="0030212D" w:rsidP="00D47C33">
      <w:pPr>
        <w:pStyle w:val="NormalWeb"/>
        <w:numPr>
          <w:ilvl w:val="1"/>
          <w:numId w:val="3"/>
          <w:numberingChange w:id="185" w:author="michael hutchinson" w:date="2017-03-17T06:56:00Z" w:original="%1:3:0:.%2:1:0:)"/>
        </w:numPr>
        <w:spacing w:before="0" w:beforeAutospacing="0" w:after="0" w:afterAutospacing="0"/>
        <w:rPr>
          <w:rFonts w:cs="Arial"/>
          <w:color w:val="auto"/>
        </w:rPr>
      </w:pPr>
      <w:r>
        <w:rPr>
          <w:rFonts w:cs="Arial"/>
          <w:color w:val="auto"/>
        </w:rPr>
        <w:t>S</w:t>
      </w:r>
      <w:r w:rsidR="00430EA5">
        <w:rPr>
          <w:rFonts w:cs="Arial"/>
          <w:color w:val="auto"/>
        </w:rPr>
        <w:t xml:space="preserve">taircase method </w:t>
      </w:r>
    </w:p>
    <w:p w:rsidR="0030212D" w:rsidRDefault="0030212D" w:rsidP="00501315">
      <w:pPr>
        <w:pStyle w:val="ListParagraph"/>
        <w:numPr>
          <w:ilvl w:val="0"/>
          <w:numId w:val="7"/>
          <w:numberingChange w:id="186" w:author="michael hutchinson" w:date="2017-03-17T06:56:00Z" w:original=""/>
        </w:numPr>
      </w:pPr>
      <w:r>
        <w:t xml:space="preserve">Stimuli are presented every 5s with the inter-stimulus interval </w:t>
      </w:r>
      <w:r w:rsidR="00A3537E">
        <w:t xml:space="preserve">starting at 0 and </w:t>
      </w:r>
      <w:r w:rsidR="00F937EF">
        <w:t>becoming progressively more asynchronous (</w:t>
      </w:r>
      <w:r>
        <w:t xml:space="preserve">increasing </w:t>
      </w:r>
      <w:r w:rsidR="00A3537E">
        <w:t xml:space="preserve">from </w:t>
      </w:r>
      <w:r>
        <w:t>by 5ms</w:t>
      </w:r>
      <w:r w:rsidR="00F937EF">
        <w:t>)</w:t>
      </w:r>
      <w:r>
        <w:t xml:space="preserve"> each time.</w:t>
      </w:r>
      <w:r w:rsidR="00F937EF">
        <w:t xml:space="preserve"> </w:t>
      </w:r>
    </w:p>
    <w:p w:rsidR="0030212D" w:rsidRPr="006E090C" w:rsidRDefault="0030212D" w:rsidP="00501315">
      <w:pPr>
        <w:pStyle w:val="ListParagraph"/>
        <w:numPr>
          <w:ilvl w:val="0"/>
          <w:numId w:val="7"/>
          <w:numberingChange w:id="187" w:author="michael hutchinson" w:date="2017-03-17T06:56:00Z" w:original=""/>
        </w:numPr>
      </w:pPr>
      <w:r>
        <w:t xml:space="preserve">The trial ends when a participant responds “different” for three consecutive pairs of stimuli.  </w:t>
      </w:r>
    </w:p>
    <w:p w:rsidR="005F0D60" w:rsidRPr="005F0D60" w:rsidRDefault="0030212D" w:rsidP="00501315">
      <w:pPr>
        <w:pStyle w:val="ListParagraph"/>
        <w:numPr>
          <w:ilvl w:val="0"/>
          <w:numId w:val="7"/>
          <w:numberingChange w:id="188" w:author="michael hutchinson" w:date="2017-03-17T06:56:00Z" w:original=""/>
        </w:numPr>
      </w:pPr>
      <w:r w:rsidRPr="005F0D60">
        <w:rPr>
          <w:rFonts w:cs="Arial"/>
          <w:color w:val="auto"/>
        </w:rPr>
        <w:t>The first of th</w:t>
      </w:r>
      <w:r w:rsidR="005F0D60">
        <w:rPr>
          <w:rFonts w:cs="Arial"/>
          <w:color w:val="auto"/>
        </w:rPr>
        <w:t xml:space="preserve">ese </w:t>
      </w:r>
      <w:r w:rsidRPr="005F0D60">
        <w:rPr>
          <w:rFonts w:cs="Arial"/>
          <w:color w:val="auto"/>
        </w:rPr>
        <w:t xml:space="preserve">asynchronous responses </w:t>
      </w:r>
      <w:r w:rsidR="005F0D60">
        <w:rPr>
          <w:rFonts w:cs="Arial"/>
          <w:color w:val="auto"/>
        </w:rPr>
        <w:t>i</w:t>
      </w:r>
      <w:r w:rsidRPr="005F0D60">
        <w:rPr>
          <w:rFonts w:cs="Arial"/>
          <w:color w:val="auto"/>
        </w:rPr>
        <w:t>s taken as</w:t>
      </w:r>
      <w:r w:rsidR="005F0D60">
        <w:rPr>
          <w:rFonts w:cs="Arial"/>
          <w:color w:val="auto"/>
        </w:rPr>
        <w:t xml:space="preserve"> </w:t>
      </w:r>
      <w:r w:rsidRPr="005F0D60">
        <w:rPr>
          <w:rFonts w:cs="Arial"/>
          <w:color w:val="auto"/>
        </w:rPr>
        <w:t xml:space="preserve">the </w:t>
      </w:r>
      <w:r w:rsidR="00F937EF">
        <w:rPr>
          <w:rFonts w:cs="Arial"/>
          <w:color w:val="auto"/>
        </w:rPr>
        <w:t>temporal threshold</w:t>
      </w:r>
      <w:r w:rsidR="005F0D60">
        <w:rPr>
          <w:rFonts w:cs="Arial"/>
          <w:color w:val="auto"/>
        </w:rPr>
        <w:t xml:space="preserve"> </w:t>
      </w:r>
      <w:r w:rsidRPr="005F0D60">
        <w:rPr>
          <w:rFonts w:cs="Arial"/>
          <w:color w:val="auto"/>
        </w:rPr>
        <w:t xml:space="preserve">for that trial. </w:t>
      </w:r>
    </w:p>
    <w:p w:rsidR="005F0D60" w:rsidRPr="005F0D60" w:rsidRDefault="0030212D" w:rsidP="00501315">
      <w:pPr>
        <w:pStyle w:val="ListParagraph"/>
        <w:numPr>
          <w:ilvl w:val="0"/>
          <w:numId w:val="7"/>
          <w:numberingChange w:id="189" w:author="michael hutchinson" w:date="2017-03-17T06:56:00Z" w:original=""/>
        </w:numPr>
      </w:pPr>
      <w:r w:rsidRPr="005F0D60">
        <w:rPr>
          <w:rFonts w:cs="Arial"/>
          <w:color w:val="auto"/>
        </w:rPr>
        <w:t>Th</w:t>
      </w:r>
      <w:r w:rsidR="005F0D60">
        <w:rPr>
          <w:rFonts w:cs="Arial"/>
          <w:color w:val="auto"/>
        </w:rPr>
        <w:t>ere are four presentation modalities: (</w:t>
      </w:r>
      <w:proofErr w:type="spellStart"/>
      <w:r w:rsidR="005F0D60">
        <w:rPr>
          <w:rFonts w:cs="Arial"/>
          <w:color w:val="auto"/>
        </w:rPr>
        <w:t>i</w:t>
      </w:r>
      <w:proofErr w:type="spellEnd"/>
      <w:r w:rsidR="005F0D60">
        <w:rPr>
          <w:rFonts w:cs="Arial"/>
          <w:color w:val="auto"/>
        </w:rPr>
        <w:t xml:space="preserve">) </w:t>
      </w:r>
      <w:r w:rsidR="00E64F1A">
        <w:rPr>
          <w:rFonts w:cs="Arial"/>
          <w:color w:val="auto"/>
        </w:rPr>
        <w:t>l</w:t>
      </w:r>
      <w:r w:rsidR="005F0D60">
        <w:rPr>
          <w:rFonts w:cs="Arial"/>
          <w:color w:val="auto"/>
        </w:rPr>
        <w:t xml:space="preserve">eft top LED first, (ii) </w:t>
      </w:r>
      <w:r w:rsidR="00E64F1A">
        <w:rPr>
          <w:rFonts w:cs="Arial"/>
          <w:color w:val="auto"/>
        </w:rPr>
        <w:t>l</w:t>
      </w:r>
      <w:r w:rsidR="005F0D60">
        <w:rPr>
          <w:rFonts w:cs="Arial"/>
          <w:color w:val="auto"/>
        </w:rPr>
        <w:t xml:space="preserve">eft bottom LED first, (iii) </w:t>
      </w:r>
      <w:r w:rsidR="00E64F1A">
        <w:rPr>
          <w:rFonts w:cs="Arial"/>
          <w:color w:val="auto"/>
        </w:rPr>
        <w:t>r</w:t>
      </w:r>
      <w:r w:rsidR="005F0D60">
        <w:rPr>
          <w:rFonts w:cs="Arial"/>
          <w:color w:val="auto"/>
        </w:rPr>
        <w:t xml:space="preserve">ight top LED first, </w:t>
      </w:r>
      <w:r w:rsidR="00E64F1A">
        <w:rPr>
          <w:rFonts w:cs="Arial"/>
          <w:color w:val="auto"/>
        </w:rPr>
        <w:t xml:space="preserve">and </w:t>
      </w:r>
      <w:r w:rsidR="005F0D60">
        <w:rPr>
          <w:rFonts w:cs="Arial"/>
          <w:color w:val="auto"/>
        </w:rPr>
        <w:t xml:space="preserve">(iv) </w:t>
      </w:r>
      <w:r w:rsidR="00E64F1A">
        <w:rPr>
          <w:rFonts w:cs="Arial"/>
          <w:color w:val="auto"/>
        </w:rPr>
        <w:t>r</w:t>
      </w:r>
      <w:r w:rsidR="005F0D60">
        <w:rPr>
          <w:rFonts w:cs="Arial"/>
          <w:color w:val="auto"/>
        </w:rPr>
        <w:t xml:space="preserve">ight bottom LED first.  </w:t>
      </w:r>
    </w:p>
    <w:p w:rsidR="005F0D60" w:rsidRPr="00A3537E" w:rsidRDefault="005F0D60" w:rsidP="00501315">
      <w:pPr>
        <w:pStyle w:val="ListParagraph"/>
        <w:numPr>
          <w:ilvl w:val="0"/>
          <w:numId w:val="7"/>
          <w:numberingChange w:id="190" w:author="michael hutchinson" w:date="2017-03-17T06:56:00Z" w:original=""/>
        </w:numPr>
      </w:pPr>
      <w:r>
        <w:rPr>
          <w:rFonts w:cs="Arial"/>
          <w:color w:val="auto"/>
        </w:rPr>
        <w:t>The procedure is run twice for each modality, resulting in a total of eight runs.</w:t>
      </w:r>
    </w:p>
    <w:p w:rsidR="00A3537E" w:rsidRPr="005F0D60" w:rsidRDefault="00A3537E" w:rsidP="00A3537E">
      <w:pPr>
        <w:pStyle w:val="ListParagraph"/>
      </w:pPr>
    </w:p>
    <w:p w:rsidR="007B3A45" w:rsidRPr="00D47C33" w:rsidRDefault="00C53AD1" w:rsidP="00D47C33">
      <w:pPr>
        <w:pStyle w:val="NormalWeb"/>
        <w:numPr>
          <w:ilvl w:val="1"/>
          <w:numId w:val="3"/>
          <w:numberingChange w:id="191" w:author="michael hutchinson" w:date="2017-03-17T06:56:00Z" w:original="%1:3:0:.%2:2:0:)"/>
        </w:numPr>
        <w:spacing w:before="0" w:beforeAutospacing="0" w:after="0" w:afterAutospacing="0"/>
        <w:rPr>
          <w:rFonts w:cs="Arial"/>
          <w:color w:val="auto"/>
        </w:rPr>
      </w:pPr>
      <w:r>
        <w:rPr>
          <w:rFonts w:cs="Arial"/>
          <w:color w:val="auto"/>
        </w:rPr>
        <w:t>Random Presentation Method</w:t>
      </w:r>
    </w:p>
    <w:p w:rsidR="00AB7FFE" w:rsidRDefault="00AB7FFE" w:rsidP="00501315">
      <w:pPr>
        <w:pStyle w:val="ListParagraph"/>
        <w:numPr>
          <w:ilvl w:val="0"/>
          <w:numId w:val="9"/>
          <w:numberingChange w:id="192" w:author="michael hutchinson" w:date="2017-03-17T06:56:00Z" w:original=""/>
        </w:numPr>
      </w:pPr>
      <w:r>
        <w:t xml:space="preserve">Similar to the staircase method, stimuli pairs are presented every 5s.  However, in this instance the inter-stimulus interval varies, in a </w:t>
      </w:r>
      <w:r w:rsidR="00E64F1A">
        <w:t>r</w:t>
      </w:r>
      <w:r w:rsidR="00323EAC">
        <w:t>andomized</w:t>
      </w:r>
      <w:r>
        <w:t xml:space="preserve"> fashion, from 0-100ms.</w:t>
      </w:r>
    </w:p>
    <w:p w:rsidR="00AB7FFE" w:rsidRPr="00E64F1A" w:rsidRDefault="00AB7FFE" w:rsidP="00501315">
      <w:pPr>
        <w:pStyle w:val="ListParagraph"/>
        <w:numPr>
          <w:ilvl w:val="0"/>
          <w:numId w:val="9"/>
          <w:numberingChange w:id="193" w:author="michael hutchinson" w:date="2017-03-17T06:56:00Z" w:original=""/>
        </w:numPr>
      </w:pPr>
      <w:r w:rsidRPr="005F0D60">
        <w:rPr>
          <w:rFonts w:cs="Arial"/>
          <w:color w:val="auto"/>
        </w:rPr>
        <w:t>Th</w:t>
      </w:r>
      <w:r>
        <w:rPr>
          <w:rFonts w:cs="Arial"/>
          <w:color w:val="auto"/>
        </w:rPr>
        <w:t>e same four presentation modalities are employed here</w:t>
      </w:r>
      <w:r w:rsidR="009E4A89">
        <w:rPr>
          <w:rFonts w:cs="Arial"/>
          <w:color w:val="auto"/>
        </w:rPr>
        <w:t>, and repeated, giving a total of eight runs,</w:t>
      </w:r>
      <w:r>
        <w:rPr>
          <w:rFonts w:cs="Arial"/>
          <w:color w:val="auto"/>
        </w:rPr>
        <w:t xml:space="preserve"> as with the staircase method.</w:t>
      </w:r>
    </w:p>
    <w:p w:rsidR="00E64F1A" w:rsidRPr="00AB7FFE" w:rsidRDefault="00E64F1A" w:rsidP="00501315">
      <w:pPr>
        <w:pStyle w:val="ListParagraph"/>
        <w:numPr>
          <w:ilvl w:val="0"/>
          <w:numId w:val="9"/>
          <w:numberingChange w:id="194" w:author="michael hutchinson" w:date="2017-03-17T06:56:00Z" w:original=""/>
        </w:numPr>
      </w:pPr>
      <w:r>
        <w:rPr>
          <w:rFonts w:cs="Arial"/>
          <w:color w:val="auto"/>
        </w:rPr>
        <w:t xml:space="preserve">The duration of a </w:t>
      </w:r>
      <w:r w:rsidR="00F0460D">
        <w:rPr>
          <w:rFonts w:cs="Arial"/>
          <w:color w:val="auto"/>
        </w:rPr>
        <w:t>trial</w:t>
      </w:r>
      <w:r>
        <w:rPr>
          <w:rFonts w:cs="Arial"/>
          <w:color w:val="auto"/>
        </w:rPr>
        <w:t xml:space="preserve"> of randomized presentation is dictated by the protocol as opposed to the subject’s responses</w:t>
      </w:r>
      <w:r w:rsidR="003E554B">
        <w:rPr>
          <w:rFonts w:cs="Arial"/>
          <w:color w:val="auto"/>
        </w:rPr>
        <w:t xml:space="preserve">, and </w:t>
      </w:r>
      <w:r w:rsidR="00772A30">
        <w:rPr>
          <w:rFonts w:cs="Arial"/>
          <w:color w:val="auto"/>
        </w:rPr>
        <w:t>lasts a total of 2 minutes.</w:t>
      </w:r>
    </w:p>
    <w:p w:rsidR="00430EA5" w:rsidRDefault="00430EA5" w:rsidP="00430EA5">
      <w:pPr>
        <w:pStyle w:val="NormalWeb"/>
        <w:spacing w:before="0" w:beforeAutospacing="0" w:after="0" w:afterAutospacing="0"/>
        <w:rPr>
          <w:rFonts w:cs="Arial"/>
          <w:b/>
          <w:color w:val="808080"/>
        </w:rPr>
      </w:pPr>
    </w:p>
    <w:p w:rsidR="00AB7FFE" w:rsidRDefault="00AB7FFE" w:rsidP="00430EA5">
      <w:pPr>
        <w:pStyle w:val="NormalWeb"/>
        <w:spacing w:before="0" w:beforeAutospacing="0" w:after="0" w:afterAutospacing="0"/>
        <w:rPr>
          <w:rFonts w:cs="Arial"/>
          <w:b/>
          <w:color w:val="808080"/>
        </w:rPr>
      </w:pPr>
    </w:p>
    <w:p w:rsidR="006305D7" w:rsidRPr="000B2F36" w:rsidRDefault="006F672D" w:rsidP="00501315">
      <w:pPr>
        <w:pStyle w:val="NormalWeb"/>
        <w:numPr>
          <w:ilvl w:val="0"/>
          <w:numId w:val="3"/>
          <w:numberingChange w:id="195" w:author="michael hutchinson" w:date="2017-03-17T06:56:00Z" w:original="%1:4:0:."/>
        </w:numPr>
        <w:spacing w:before="0" w:beforeAutospacing="0" w:after="0" w:afterAutospacing="0"/>
        <w:rPr>
          <w:rFonts w:cs="Arial"/>
          <w:b/>
        </w:rPr>
      </w:pPr>
      <w:r w:rsidRPr="006F672D">
        <w:rPr>
          <w:rFonts w:cs="Arial"/>
          <w:b/>
          <w:color w:val="auto"/>
        </w:rPr>
        <w:t>Data Analysis</w:t>
      </w:r>
    </w:p>
    <w:p w:rsidR="006305D7" w:rsidRPr="00323EAC" w:rsidRDefault="00323EAC" w:rsidP="00501315">
      <w:pPr>
        <w:pStyle w:val="ListParagraph"/>
        <w:numPr>
          <w:ilvl w:val="1"/>
          <w:numId w:val="3"/>
          <w:numberingChange w:id="196" w:author="michael hutchinson" w:date="2017-03-17T06:56:00Z" w:original="%1:4:0:.%2:1:0:)"/>
        </w:numPr>
        <w:rPr>
          <w:rFonts w:cs="Arial"/>
        </w:rPr>
      </w:pPr>
      <w:r w:rsidRPr="00323EAC">
        <w:rPr>
          <w:rFonts w:cs="Arial"/>
        </w:rPr>
        <w:t>Single TDT value</w:t>
      </w:r>
    </w:p>
    <w:p w:rsidR="00A53394" w:rsidRPr="00323EAC" w:rsidRDefault="00A53394" w:rsidP="00501315">
      <w:pPr>
        <w:pStyle w:val="ListParagraph"/>
        <w:numPr>
          <w:ilvl w:val="0"/>
          <w:numId w:val="10"/>
          <w:numberingChange w:id="197" w:author="michael hutchinson" w:date="2017-03-17T06:56:00Z" w:original=""/>
        </w:numPr>
        <w:rPr>
          <w:rFonts w:cs="Arial"/>
          <w:b/>
        </w:rPr>
      </w:pPr>
      <w:r>
        <w:t xml:space="preserve">Using the data from the staircase method, </w:t>
      </w:r>
      <w:r w:rsidR="00D41599">
        <w:t xml:space="preserve">calculate </w:t>
      </w:r>
      <w:r>
        <w:t>t</w:t>
      </w:r>
      <w:r w:rsidR="00EE7209">
        <w:t>he temporal discrimination threshold for each participant by taking the median of the thresholds from each of the eight runs.</w:t>
      </w:r>
      <w:r>
        <w:t xml:space="preserve">  </w:t>
      </w:r>
    </w:p>
    <w:p w:rsidR="00323EAC" w:rsidRPr="00323EAC" w:rsidRDefault="00D41599" w:rsidP="00501315">
      <w:pPr>
        <w:pStyle w:val="ListParagraph"/>
        <w:numPr>
          <w:ilvl w:val="0"/>
          <w:numId w:val="10"/>
          <w:numberingChange w:id="198" w:author="michael hutchinson" w:date="2017-03-17T06:56:00Z" w:original=""/>
        </w:numPr>
        <w:rPr>
          <w:rFonts w:cs="Arial"/>
          <w:b/>
        </w:rPr>
      </w:pPr>
      <w:r>
        <w:rPr>
          <w:rFonts w:cs="Arial"/>
        </w:rPr>
        <w:t xml:space="preserve">This gives </w:t>
      </w:r>
      <w:r w:rsidR="00323EAC">
        <w:rPr>
          <w:rFonts w:cs="Arial"/>
        </w:rPr>
        <w:t>a single TDT value (in milliseconds)</w:t>
      </w:r>
      <w:r>
        <w:rPr>
          <w:rFonts w:cs="Arial"/>
        </w:rPr>
        <w:t xml:space="preserve"> per individual</w:t>
      </w:r>
      <w:r w:rsidR="00323EAC">
        <w:rPr>
          <w:rFonts w:cs="Arial"/>
        </w:rPr>
        <w:t>.</w:t>
      </w:r>
    </w:p>
    <w:p w:rsidR="00323EAC" w:rsidRPr="00A53394" w:rsidRDefault="00323EAC" w:rsidP="00501315">
      <w:pPr>
        <w:pStyle w:val="ListParagraph"/>
        <w:numPr>
          <w:ilvl w:val="0"/>
          <w:numId w:val="10"/>
          <w:numberingChange w:id="199" w:author="michael hutchinson" w:date="2017-03-17T06:56:00Z" w:original=""/>
        </w:numPr>
        <w:rPr>
          <w:rFonts w:cs="Arial"/>
          <w:b/>
        </w:rPr>
      </w:pPr>
      <w:r>
        <w:t>The Z-score is defined as the difference between the participant’s TDT, and the mean TDT from an age-matched control population, divided by the standard deviation of the TDT values for that control population.</w:t>
      </w:r>
    </w:p>
    <w:p w:rsidR="00EE7209" w:rsidRPr="00323EAC" w:rsidRDefault="007E0FB5" w:rsidP="00501315">
      <w:pPr>
        <w:pStyle w:val="ListParagraph"/>
        <w:numPr>
          <w:ilvl w:val="0"/>
          <w:numId w:val="10"/>
          <w:numberingChange w:id="200" w:author="michael hutchinson" w:date="2017-03-17T06:56:00Z" w:original=""/>
        </w:numPr>
        <w:rPr>
          <w:rFonts w:cs="Arial"/>
          <w:b/>
        </w:rPr>
      </w:pPr>
      <m:oMath>
        <m:sSub>
          <m:sSubPr>
            <m:ctrlPr>
              <w:rPr>
                <w:rFonts w:ascii="Cambria Math" w:hAnsi="Cambria Math"/>
                <w:i/>
              </w:rPr>
            </m:ctrlPr>
          </m:sSubPr>
          <m:e>
            <m:r>
              <w:rPr>
                <w:rFonts w:ascii="Cambria Math" w:hAnsi="Cambria Math"/>
              </w:rPr>
              <m:t>Z</m:t>
            </m:r>
          </m:e>
          <m:sub>
            <m:r>
              <w:rPr>
                <w:rFonts w:ascii="Cambria Math" w:hAnsi="Cambria Math"/>
              </w:rPr>
              <m:t>score</m:t>
            </m:r>
          </m:sub>
        </m:sSub>
        <m:r>
          <w:rPr>
            <w:rFonts w:ascii="Cambria Math" w:hAnsi="Cambria Math"/>
          </w:rPr>
          <m:t>=</m:t>
        </m:r>
        <m:f>
          <m:fPr>
            <m:ctrlPr>
              <w:rPr>
                <w:rFonts w:ascii="Cambria Math" w:hAnsi="Cambria Math"/>
                <w:i/>
              </w:rPr>
            </m:ctrlPr>
          </m:fPr>
          <m:num>
            <m:r>
              <w:rPr>
                <w:rFonts w:ascii="Cambria Math" w:hAnsi="Cambria Math"/>
              </w:rPr>
              <m:t>Participan</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m:t>
            </m:r>
            <m:r>
              <w:rPr>
                <w:rFonts w:ascii="Cambria Math" w:hAnsi="Cambria Math"/>
              </w:rPr>
              <m:t xml:space="preserve"> TDT- </m:t>
            </m:r>
            <m:r>
              <m:rPr>
                <m:sty m:val="p"/>
              </m:rPr>
              <w:rPr>
                <w:rFonts w:ascii="Cambria Math" w:hAnsi="Cambria Math"/>
              </w:rPr>
              <w:softHyphen/>
            </m:r>
            <m:sSub>
              <m:sSubPr>
                <m:ctrlPr>
                  <w:rPr>
                    <w:rFonts w:ascii="Cambria Math" w:hAnsi="Cambria Math"/>
                    <w:i/>
                  </w:rPr>
                </m:ctrlPr>
              </m:sSubPr>
              <m:e>
                <m:r>
                  <w:rPr>
                    <w:rFonts w:ascii="Cambria Math" w:hAnsi="Cambria Math"/>
                  </w:rPr>
                  <m:t>μ</m:t>
                </m:r>
              </m:e>
              <m:sub>
                <m:r>
                  <w:rPr>
                    <w:rFonts w:ascii="Cambria Math" w:hAnsi="Cambria Math"/>
                  </w:rPr>
                  <m:t>TDT</m:t>
                </m:r>
              </m:sub>
            </m:sSub>
          </m:num>
          <m:den>
            <m:sSub>
              <m:sSubPr>
                <m:ctrlPr>
                  <w:rPr>
                    <w:rFonts w:ascii="Cambria Math" w:hAnsi="Cambria Math"/>
                    <w:i/>
                  </w:rPr>
                </m:ctrlPr>
              </m:sSubPr>
              <m:e>
                <m:r>
                  <w:rPr>
                    <w:rFonts w:ascii="Cambria Math" w:hAnsi="Cambria Math"/>
                  </w:rPr>
                  <m:t>σ</m:t>
                </m:r>
              </m:e>
              <m:sub>
                <m:r>
                  <w:rPr>
                    <w:rFonts w:ascii="Cambria Math" w:hAnsi="Cambria Math"/>
                  </w:rPr>
                  <m:t>TDT</m:t>
                </m:r>
              </m:sub>
            </m:sSub>
          </m:den>
        </m:f>
      </m:oMath>
      <w:r w:rsidR="00EE7209">
        <w:t xml:space="preserve">  </w:t>
      </w:r>
    </w:p>
    <w:p w:rsidR="00323EAC" w:rsidRPr="00B97520" w:rsidRDefault="00323EAC" w:rsidP="00501315">
      <w:pPr>
        <w:pStyle w:val="ListParagraph"/>
        <w:numPr>
          <w:ilvl w:val="0"/>
          <w:numId w:val="10"/>
          <w:numberingChange w:id="201" w:author="michael hutchinson" w:date="2017-03-17T06:56:00Z" w:original=""/>
        </w:numPr>
        <w:rPr>
          <w:rFonts w:cs="Arial"/>
          <w:b/>
        </w:rPr>
      </w:pPr>
      <w:r>
        <w:rPr>
          <w:rFonts w:cs="Arial"/>
        </w:rPr>
        <w:t xml:space="preserve">A </w:t>
      </w:r>
      <w:proofErr w:type="spellStart"/>
      <w:r>
        <w:rPr>
          <w:rFonts w:cs="Arial"/>
        </w:rPr>
        <w:t>Z</w:t>
      </w:r>
      <w:r>
        <w:rPr>
          <w:rFonts w:cs="Arial"/>
          <w:vertAlign w:val="subscript"/>
        </w:rPr>
        <w:t>score</w:t>
      </w:r>
      <w:proofErr w:type="spellEnd"/>
      <w:r>
        <w:rPr>
          <w:rFonts w:cs="Arial"/>
        </w:rPr>
        <w:t xml:space="preserve"> &gt;2.5 is deemed to reflect an abnormal TDT.</w:t>
      </w:r>
    </w:p>
    <w:p w:rsidR="003B4658" w:rsidRPr="00EE7209" w:rsidRDefault="003B4658" w:rsidP="003B4658">
      <w:pPr>
        <w:pStyle w:val="ListParagraph"/>
        <w:rPr>
          <w:rFonts w:cs="Arial"/>
          <w:b/>
        </w:rPr>
      </w:pPr>
    </w:p>
    <w:p w:rsidR="00EE7209" w:rsidRDefault="00EE7209" w:rsidP="006305D7">
      <w:pPr>
        <w:rPr>
          <w:rFonts w:cs="Arial"/>
          <w:b/>
        </w:rPr>
      </w:pPr>
    </w:p>
    <w:p w:rsidR="00323EAC" w:rsidRDefault="00323EAC" w:rsidP="00501315">
      <w:pPr>
        <w:pStyle w:val="ListParagraph"/>
        <w:numPr>
          <w:ilvl w:val="1"/>
          <w:numId w:val="3"/>
          <w:numberingChange w:id="202" w:author="michael hutchinson" w:date="2017-03-17T06:56:00Z" w:original="%1:4:0:.%2:2:0:)"/>
        </w:numPr>
        <w:rPr>
          <w:rFonts w:cs="Arial"/>
        </w:rPr>
      </w:pPr>
      <w:r w:rsidRPr="00323EAC">
        <w:rPr>
          <w:rFonts w:cs="Arial"/>
        </w:rPr>
        <w:t>Distribution</w:t>
      </w:r>
      <w:r>
        <w:rPr>
          <w:rFonts w:cs="Arial"/>
        </w:rPr>
        <w:t xml:space="preserve"> </w:t>
      </w:r>
      <w:r w:rsidR="007B3A45">
        <w:rPr>
          <w:rFonts w:cs="Arial"/>
        </w:rPr>
        <w:t>Analysis</w:t>
      </w:r>
    </w:p>
    <w:p w:rsidR="00A50855" w:rsidRDefault="00D41599" w:rsidP="00501315">
      <w:pPr>
        <w:pStyle w:val="ListParagraph"/>
        <w:numPr>
          <w:ilvl w:val="0"/>
          <w:numId w:val="11"/>
          <w:numberingChange w:id="203" w:author="michael hutchinson" w:date="2017-03-17T06:56:00Z" w:original=""/>
        </w:numPr>
        <w:rPr>
          <w:rFonts w:cs="Arial"/>
        </w:rPr>
      </w:pPr>
      <w:r>
        <w:rPr>
          <w:rFonts w:cs="Arial"/>
        </w:rPr>
        <w:t>Encode t</w:t>
      </w:r>
      <w:r w:rsidR="00A50855">
        <w:rPr>
          <w:rFonts w:cs="Arial"/>
        </w:rPr>
        <w:t>he response data such that ‘0’</w:t>
      </w:r>
      <w:r w:rsidR="00E867C4">
        <w:rPr>
          <w:rFonts w:cs="Arial"/>
        </w:rPr>
        <w:t xml:space="preserve"> corresponds</w:t>
      </w:r>
      <w:r w:rsidR="00A50855">
        <w:rPr>
          <w:rFonts w:cs="Arial"/>
        </w:rPr>
        <w:t xml:space="preserve"> to “same” and ‘1’ correspond</w:t>
      </w:r>
      <w:r w:rsidR="00E867C4">
        <w:rPr>
          <w:rFonts w:cs="Arial"/>
        </w:rPr>
        <w:t xml:space="preserve">s </w:t>
      </w:r>
      <w:r w:rsidR="00A50855">
        <w:rPr>
          <w:rFonts w:cs="Arial"/>
        </w:rPr>
        <w:t>to “different</w:t>
      </w:r>
      <w:r w:rsidR="00EB5BEA">
        <w:rPr>
          <w:rFonts w:cs="Arial"/>
        </w:rPr>
        <w:t>”</w:t>
      </w:r>
      <w:r w:rsidR="009E4A89">
        <w:rPr>
          <w:rFonts w:cs="Arial"/>
        </w:rPr>
        <w:t>, Table 1(a).</w:t>
      </w:r>
    </w:p>
    <w:p w:rsidR="00D41599" w:rsidRDefault="002D06F3" w:rsidP="00501315">
      <w:pPr>
        <w:pStyle w:val="ListParagraph"/>
        <w:numPr>
          <w:ilvl w:val="0"/>
          <w:numId w:val="11"/>
          <w:numberingChange w:id="204" w:author="michael hutchinson" w:date="2017-03-17T06:56:00Z" w:original=""/>
        </w:numPr>
        <w:rPr>
          <w:rFonts w:cs="Arial"/>
        </w:rPr>
      </w:pPr>
      <w:r>
        <w:rPr>
          <w:rFonts w:cs="Arial"/>
        </w:rPr>
        <w:t>In the case of staircase presentation only, p</w:t>
      </w:r>
      <w:r w:rsidR="00D41599">
        <w:rPr>
          <w:rFonts w:cs="Arial"/>
        </w:rPr>
        <w:t>ad out the data to ensure all runs are the same length as the longest run</w:t>
      </w:r>
      <w:r w:rsidR="002C7EF4">
        <w:rPr>
          <w:rFonts w:cs="Arial"/>
        </w:rPr>
        <w:t xml:space="preserve">.  </w:t>
      </w:r>
      <w:r>
        <w:rPr>
          <w:rFonts w:cs="Arial"/>
        </w:rPr>
        <w:t xml:space="preserve"> </w:t>
      </w:r>
      <w:r w:rsidR="00D41599">
        <w:rPr>
          <w:rFonts w:cs="Arial"/>
        </w:rPr>
        <w:t>This is done by assuming all subsequent responses, following termination of a run, are “different”.</w:t>
      </w:r>
      <w:r w:rsidR="00712164">
        <w:rPr>
          <w:rFonts w:cs="Arial"/>
        </w:rPr>
        <w:t xml:space="preserve">  An illustrative example is provided in </w:t>
      </w:r>
      <w:r w:rsidR="008409A6">
        <w:rPr>
          <w:rFonts w:cs="Arial"/>
        </w:rPr>
        <w:t>Table 1</w:t>
      </w:r>
      <w:r w:rsidR="009E4A89">
        <w:rPr>
          <w:rFonts w:cs="Arial"/>
        </w:rPr>
        <w:t>(b)</w:t>
      </w:r>
      <w:r w:rsidR="00712164">
        <w:rPr>
          <w:rFonts w:cs="Arial"/>
        </w:rPr>
        <w:t>.</w:t>
      </w:r>
      <w:r w:rsidR="002C7EF4" w:rsidRPr="002C7EF4">
        <w:rPr>
          <w:rFonts w:cs="Arial"/>
        </w:rPr>
        <w:t xml:space="preserve"> </w:t>
      </w:r>
      <w:r w:rsidR="002C7EF4">
        <w:rPr>
          <w:rFonts w:cs="Arial"/>
        </w:rPr>
        <w:t xml:space="preserve">  Note</w:t>
      </w:r>
      <w:proofErr w:type="gramStart"/>
      <w:r w:rsidR="002C7EF4">
        <w:rPr>
          <w:rFonts w:cs="Arial"/>
        </w:rPr>
        <w:t>,</w:t>
      </w:r>
      <w:proofErr w:type="gramEnd"/>
      <w:r w:rsidR="002C7EF4">
        <w:rPr>
          <w:rFonts w:cs="Arial"/>
        </w:rPr>
        <w:t xml:space="preserve"> it is not necessary to pad the data following random presentation, as all runs are, by default, of equal length.  </w:t>
      </w:r>
    </w:p>
    <w:p w:rsidR="00D41599" w:rsidRPr="00C00A42" w:rsidRDefault="00D41599" w:rsidP="00501315">
      <w:pPr>
        <w:pStyle w:val="ListParagraph"/>
        <w:numPr>
          <w:ilvl w:val="0"/>
          <w:numId w:val="11"/>
          <w:numberingChange w:id="205" w:author="michael hutchinson" w:date="2017-03-17T06:56:00Z" w:original=""/>
        </w:numPr>
        <w:rPr>
          <w:rFonts w:cs="Arial"/>
          <w:color w:val="auto"/>
        </w:rPr>
      </w:pPr>
      <w:r w:rsidRPr="00C00A42">
        <w:rPr>
          <w:rFonts w:cs="Arial"/>
          <w:color w:val="auto"/>
        </w:rPr>
        <w:t xml:space="preserve">Average </w:t>
      </w:r>
      <w:r w:rsidR="006975E7" w:rsidRPr="00C00A42">
        <w:rPr>
          <w:rFonts w:cs="Arial"/>
          <w:color w:val="auto"/>
        </w:rPr>
        <w:t xml:space="preserve">participant </w:t>
      </w:r>
      <w:r w:rsidRPr="00C00A42">
        <w:rPr>
          <w:rFonts w:cs="Arial"/>
          <w:color w:val="auto"/>
        </w:rPr>
        <w:t>responses across trials and plot as a function of stimulus asynchrony.</w:t>
      </w:r>
    </w:p>
    <w:p w:rsidR="00D41599" w:rsidRPr="00C00A42" w:rsidRDefault="00E04A7F" w:rsidP="00501315">
      <w:pPr>
        <w:pStyle w:val="ListParagraph"/>
        <w:numPr>
          <w:ilvl w:val="0"/>
          <w:numId w:val="11"/>
          <w:numberingChange w:id="206" w:author="michael hutchinson" w:date="2017-03-17T06:56:00Z" w:original=""/>
        </w:numPr>
        <w:rPr>
          <w:rFonts w:cs="Arial"/>
          <w:color w:val="auto"/>
        </w:rPr>
      </w:pPr>
      <w:r w:rsidRPr="00C00A42">
        <w:rPr>
          <w:rFonts w:cs="Arial"/>
          <w:color w:val="auto"/>
        </w:rPr>
        <w:t>Fit t</w:t>
      </w:r>
      <w:r w:rsidR="00D41599" w:rsidRPr="00C00A42">
        <w:rPr>
          <w:rFonts w:cs="Arial"/>
          <w:color w:val="auto"/>
        </w:rPr>
        <w:t>he data</w:t>
      </w:r>
      <w:r w:rsidRPr="00C00A42">
        <w:rPr>
          <w:rFonts w:cs="Arial"/>
          <w:color w:val="auto"/>
        </w:rPr>
        <w:t xml:space="preserve"> with a cumulative Gaussian function.</w:t>
      </w:r>
    </w:p>
    <w:p w:rsidR="00E04A7F" w:rsidRPr="00E04A7F" w:rsidRDefault="00E04A7F" w:rsidP="00501315">
      <w:pPr>
        <w:pStyle w:val="ListParagraph"/>
        <w:numPr>
          <w:ilvl w:val="0"/>
          <w:numId w:val="11"/>
          <w:numberingChange w:id="207" w:author="michael hutchinson" w:date="2017-03-17T06:56:00Z" w:original=""/>
        </w:numPr>
        <w:rPr>
          <w:rFonts w:cs="Arial"/>
        </w:rPr>
      </w:pPr>
      <w:r>
        <w:t>The mean of this distribution represents the point at which participants are equally likely to respond ‘same’ or ‘different’.  This point is referred to as the ‘point of subjective equality’ (PSE).  The standard deviation of the Gaussian distribution, also referred to as the ‘just noticeable difference’ (JND), indicates how sensitive participants are to changes in temporal asynchrony around their mean.</w:t>
      </w:r>
    </w:p>
    <w:p w:rsidR="00E04A7F" w:rsidRPr="00E04A7F" w:rsidRDefault="00E04A7F" w:rsidP="00501315">
      <w:pPr>
        <w:pStyle w:val="ListParagraph"/>
        <w:numPr>
          <w:ilvl w:val="0"/>
          <w:numId w:val="11"/>
          <w:numberingChange w:id="208" w:author="michael hutchinson" w:date="2017-03-17T06:56:00Z" w:original=""/>
        </w:numPr>
        <w:rPr>
          <w:rFonts w:cs="Arial"/>
        </w:rPr>
      </w:pPr>
      <w:r>
        <w:t>Estimate the 95% confidence intervals for the TDT and the PSE and JND of the psychometric function.</w:t>
      </w:r>
    </w:p>
    <w:p w:rsidR="00E04A7F" w:rsidRPr="005D248D" w:rsidRDefault="00D47C33" w:rsidP="00501315">
      <w:pPr>
        <w:pStyle w:val="ListParagraph"/>
        <w:numPr>
          <w:ilvl w:val="0"/>
          <w:numId w:val="11"/>
          <w:numberingChange w:id="209" w:author="michael hutchinson" w:date="2017-03-17T06:56:00Z" w:original=""/>
        </w:numPr>
        <w:rPr>
          <w:rFonts w:cs="Arial"/>
        </w:rPr>
      </w:pPr>
      <w:r>
        <w:t>T</w:t>
      </w:r>
      <w:r w:rsidR="00E04A7F">
        <w:t>he MATLAB.exe to perform th</w:t>
      </w:r>
      <w:r w:rsidR="009E4A89">
        <w:t xml:space="preserve">e above distribution </w:t>
      </w:r>
      <w:r w:rsidR="00E04A7F">
        <w:t>analysis</w:t>
      </w:r>
      <w:r>
        <w:t xml:space="preserve"> can be downloaded</w:t>
      </w:r>
      <w:r w:rsidR="00E04A7F">
        <w:t xml:space="preserve"> from </w:t>
      </w:r>
      <w:hyperlink r:id="rId22" w:history="1">
        <w:r w:rsidRPr="008D4487">
          <w:rPr>
            <w:rStyle w:val="Hyperlink"/>
            <w:highlight w:val="yellow"/>
          </w:rPr>
          <w:t>www.XXXX</w:t>
        </w:r>
      </w:hyperlink>
      <w:r w:rsidR="00AB3384">
        <w:t xml:space="preserve">, </w:t>
      </w:r>
      <w:r w:rsidR="00F510AD">
        <w:t xml:space="preserve">see </w:t>
      </w:r>
      <w:r w:rsidR="00AB3384">
        <w:t xml:space="preserve">Butler </w:t>
      </w:r>
      <w:proofErr w:type="gramStart"/>
      <w:r w:rsidR="00AB3384">
        <w:t>et</w:t>
      </w:r>
      <w:proofErr w:type="gramEnd"/>
      <w:r w:rsidR="00AB3384">
        <w:t xml:space="preserve">. </w:t>
      </w:r>
      <w:proofErr w:type="gramStart"/>
      <w:r w:rsidR="00AB3384">
        <w:t>al</w:t>
      </w:r>
      <w:proofErr w:type="gramEnd"/>
      <w:r w:rsidR="00AB3384">
        <w:t xml:space="preserve"> for full description of this method</w:t>
      </w:r>
      <w:r w:rsidR="007E0FB5">
        <w:fldChar w:fldCharType="begin">
          <w:fldData xml:space="preserve">PEVuZE5vdGU+PENpdGU+PEF1dGhvcj5CdXRsZXI8L0F1dGhvcj48WWVhcj4yMDE1PC9ZZWFyPjxS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==
</w:fldData>
        </w:fldChar>
      </w:r>
      <w:r w:rsidR="0085332E">
        <w:instrText xml:space="preserve"> ADDIN EN.CITE </w:instrText>
      </w:r>
      <w:r w:rsidR="007E0FB5">
        <w:fldChar w:fldCharType="begin">
          <w:fldData xml:space="preserve">PEVuZE5vdGU+PENpdGU+PEF1dGhvcj5CdXRsZXI8L0F1dGhvcj48WWVhcj4yMDE1PC9ZZWFyPjxS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==
</w:fldData>
        </w:fldChar>
      </w:r>
      <w:r w:rsidR="0085332E">
        <w:instrText xml:space="preserve"> ADDIN EN.CITE.DATA </w:instrText>
      </w:r>
      <w:r w:rsidR="007E0FB5">
        <w:fldChar w:fldCharType="end"/>
      </w:r>
      <w:r w:rsidR="007E0FB5">
        <w:fldChar w:fldCharType="separate"/>
      </w:r>
      <w:r w:rsidR="0085332E" w:rsidRPr="0085332E">
        <w:rPr>
          <w:noProof/>
          <w:vertAlign w:val="superscript"/>
        </w:rPr>
        <w:t>15</w:t>
      </w:r>
      <w:r w:rsidR="007E0FB5">
        <w:fldChar w:fldCharType="end"/>
      </w:r>
      <w:r>
        <w:t>.</w:t>
      </w:r>
    </w:p>
    <w:p w:rsidR="00323EAC" w:rsidRDefault="00323EAC" w:rsidP="00323EAC">
      <w:pPr>
        <w:rPr>
          <w:rFonts w:cs="Arial"/>
        </w:rPr>
      </w:pPr>
    </w:p>
    <w:p w:rsidR="00B97520" w:rsidRPr="00B97520" w:rsidRDefault="00B97520" w:rsidP="00B97520">
      <w:pPr>
        <w:rPr>
          <w:rFonts w:cs="Arial"/>
          <w:b/>
        </w:rPr>
      </w:pPr>
      <w:r w:rsidRPr="00B97520">
        <w:rPr>
          <w:rFonts w:cs="Arial"/>
        </w:rPr>
        <w:t>Data from the random present</w:t>
      </w:r>
      <w:r>
        <w:rPr>
          <w:rFonts w:cs="Arial"/>
        </w:rPr>
        <w:t>ation approach can be analyzed to determine the single or distributed TDT, as described</w:t>
      </w:r>
      <w:r w:rsidRPr="00B97520">
        <w:rPr>
          <w:rFonts w:cs="Arial"/>
        </w:rPr>
        <w:t xml:space="preserve"> above</w:t>
      </w:r>
      <w:r>
        <w:rPr>
          <w:rFonts w:cs="Arial"/>
        </w:rPr>
        <w:t>.  H</w:t>
      </w:r>
      <w:r w:rsidRPr="00B97520">
        <w:rPr>
          <w:rFonts w:cs="Arial"/>
        </w:rPr>
        <w:t xml:space="preserve">owever, </w:t>
      </w:r>
      <w:r>
        <w:rPr>
          <w:rFonts w:cs="Arial"/>
        </w:rPr>
        <w:t xml:space="preserve">due to the random </w:t>
      </w:r>
      <w:r w:rsidR="00D47C33">
        <w:rPr>
          <w:rFonts w:cs="Arial"/>
        </w:rPr>
        <w:t xml:space="preserve">presentation </w:t>
      </w:r>
      <w:r>
        <w:rPr>
          <w:rFonts w:cs="Arial"/>
        </w:rPr>
        <w:t xml:space="preserve">order of inter-stimuli intervals, these data </w:t>
      </w:r>
      <w:r w:rsidRPr="00B97520">
        <w:rPr>
          <w:rFonts w:cs="Arial"/>
        </w:rPr>
        <w:t xml:space="preserve">must first be </w:t>
      </w:r>
      <w:r>
        <w:rPr>
          <w:rFonts w:cs="Arial"/>
        </w:rPr>
        <w:t>ordered (from smallest to largest inter-stimulus interval), prior to subjecting it to the analysis described above for data arising from the staircase presentation method.</w:t>
      </w:r>
    </w:p>
    <w:p w:rsidR="00323EAC" w:rsidRDefault="00323EAC" w:rsidP="00323EAC">
      <w:pPr>
        <w:rPr>
          <w:rFonts w:cs="Arial"/>
        </w:rPr>
      </w:pPr>
    </w:p>
    <w:p w:rsidR="006305D7" w:rsidRDefault="006305D7" w:rsidP="006305D7">
      <w:pPr>
        <w:rPr>
          <w:rFonts w:cs="Arial"/>
          <w:b/>
          <w:bCs/>
        </w:rPr>
      </w:pPr>
      <w:r w:rsidRPr="000B2F36">
        <w:rPr>
          <w:rFonts w:cs="Arial"/>
          <w:b/>
        </w:rPr>
        <w:t>REPRESENTATIVE RESULTS</w:t>
      </w:r>
      <w:r w:rsidRPr="000B2F36">
        <w:rPr>
          <w:rFonts w:cs="Arial"/>
          <w:b/>
          <w:bCs/>
        </w:rPr>
        <w:t xml:space="preserve">: </w:t>
      </w:r>
    </w:p>
    <w:p w:rsidR="002E3A33" w:rsidRPr="000B2F36" w:rsidRDefault="002E3A33" w:rsidP="006305D7">
      <w:pPr>
        <w:rPr>
          <w:rFonts w:cs="Arial"/>
          <w:color w:val="808080"/>
        </w:rPr>
      </w:pPr>
    </w:p>
    <w:p w:rsidR="00AB3384" w:rsidRPr="00323EAC" w:rsidRDefault="00AB3384" w:rsidP="00AB3384">
      <w:pPr>
        <w:pStyle w:val="ListParagraph"/>
        <w:numPr>
          <w:ilvl w:val="1"/>
          <w:numId w:val="3"/>
          <w:numberingChange w:id="210" w:author="michael hutchinson" w:date="2017-03-17T06:56:00Z" w:original="%1:4:0:.%2:3:0:)"/>
        </w:numPr>
        <w:rPr>
          <w:rFonts w:cs="Arial"/>
        </w:rPr>
      </w:pPr>
      <w:r w:rsidRPr="00323EAC">
        <w:rPr>
          <w:rFonts w:cs="Arial"/>
        </w:rPr>
        <w:t>Single TDT value</w:t>
      </w:r>
    </w:p>
    <w:p w:rsidR="009810DC" w:rsidRDefault="00666253" w:rsidP="00160DE0">
      <w:pPr>
        <w:widowControl/>
        <w:shd w:val="clear" w:color="auto" w:fill="FFFFFF"/>
        <w:autoSpaceDE/>
        <w:autoSpaceDN/>
        <w:adjustRightInd/>
        <w:rPr>
          <w:rFonts w:cs="Arial"/>
          <w:color w:val="auto"/>
          <w:highlight w:val="yellow"/>
        </w:rPr>
      </w:pPr>
      <w:r w:rsidRPr="00666253">
        <w:rPr>
          <w:rFonts w:cs="Arial"/>
          <w:color w:val="auto"/>
        </w:rPr>
        <w:t xml:space="preserve">Examples of filled score </w:t>
      </w:r>
      <w:r>
        <w:rPr>
          <w:rFonts w:cs="Arial"/>
          <w:color w:val="auto"/>
        </w:rPr>
        <w:t xml:space="preserve">sheets are </w:t>
      </w:r>
      <w:r w:rsidR="00AB3384" w:rsidRPr="001C4198">
        <w:rPr>
          <w:rFonts w:cs="Arial"/>
          <w:color w:val="auto"/>
        </w:rPr>
        <w:t xml:space="preserve">provided in </w:t>
      </w:r>
      <w:r w:rsidR="001C4198" w:rsidRPr="001C4198">
        <w:rPr>
          <w:rFonts w:cs="Arial"/>
          <w:color w:val="auto"/>
        </w:rPr>
        <w:t>Tables 1 &amp; 2</w:t>
      </w:r>
      <w:r w:rsidRPr="001C4198">
        <w:rPr>
          <w:rFonts w:cs="Arial"/>
          <w:color w:val="auto"/>
        </w:rPr>
        <w:t>,</w:t>
      </w:r>
      <w:r>
        <w:rPr>
          <w:rFonts w:cs="Arial"/>
          <w:color w:val="auto"/>
        </w:rPr>
        <w:t xml:space="preserve"> where these respectively represent results following staircase and random stimulus presentation methods.  The thresholds for each run (the timing of the first of three stimulus pairs deemed to be ‘different’), are highlight</w:t>
      </w:r>
      <w:r w:rsidR="001C4198">
        <w:rPr>
          <w:rFonts w:cs="Arial"/>
          <w:color w:val="auto"/>
        </w:rPr>
        <w:t>ed</w:t>
      </w:r>
      <w:r>
        <w:rPr>
          <w:rFonts w:cs="Arial"/>
          <w:color w:val="auto"/>
        </w:rPr>
        <w:t xml:space="preserve">.  </w:t>
      </w:r>
      <w:r w:rsidR="008409A6">
        <w:rPr>
          <w:rFonts w:cs="Arial"/>
          <w:color w:val="auto"/>
        </w:rPr>
        <w:t>N</w:t>
      </w:r>
      <w:r>
        <w:rPr>
          <w:rFonts w:cs="Arial"/>
          <w:color w:val="auto"/>
        </w:rPr>
        <w:t>ote that the results from the random stimulus presentation method</w:t>
      </w:r>
      <w:r w:rsidR="005838C2">
        <w:rPr>
          <w:rFonts w:cs="Arial"/>
          <w:color w:val="auto"/>
        </w:rPr>
        <w:t>, Table 2,</w:t>
      </w:r>
      <w:r>
        <w:rPr>
          <w:rFonts w:cs="Arial"/>
          <w:color w:val="auto"/>
        </w:rPr>
        <w:t xml:space="preserve"> must be ordered</w:t>
      </w:r>
      <w:r w:rsidR="009810DC">
        <w:rPr>
          <w:rFonts w:cs="Arial"/>
          <w:color w:val="auto"/>
        </w:rPr>
        <w:t xml:space="preserve"> prior to processing, </w:t>
      </w:r>
      <w:r>
        <w:rPr>
          <w:rFonts w:cs="Arial"/>
          <w:color w:val="auto"/>
        </w:rPr>
        <w:t xml:space="preserve">such that </w:t>
      </w:r>
      <w:r w:rsidR="009810DC">
        <w:rPr>
          <w:rFonts w:cs="Arial"/>
          <w:color w:val="auto"/>
        </w:rPr>
        <w:t>the inter-stimulus</w:t>
      </w:r>
      <w:r>
        <w:rPr>
          <w:rFonts w:cs="Arial"/>
          <w:color w:val="auto"/>
        </w:rPr>
        <w:t xml:space="preserve"> interval</w:t>
      </w:r>
      <w:r w:rsidR="009810DC">
        <w:rPr>
          <w:rFonts w:cs="Arial"/>
          <w:color w:val="auto"/>
        </w:rPr>
        <w:t xml:space="preserve"> increases</w:t>
      </w:r>
      <w:r>
        <w:rPr>
          <w:rFonts w:cs="Arial"/>
          <w:color w:val="auto"/>
        </w:rPr>
        <w:t xml:space="preserve"> </w:t>
      </w:r>
      <w:r w:rsidR="009810DC">
        <w:rPr>
          <w:rFonts w:cs="Arial"/>
          <w:color w:val="auto"/>
        </w:rPr>
        <w:t xml:space="preserve">sequentially (as is the case by default with the </w:t>
      </w:r>
      <w:r w:rsidR="008409A6">
        <w:rPr>
          <w:rFonts w:cs="Arial"/>
          <w:color w:val="auto"/>
        </w:rPr>
        <w:t>s</w:t>
      </w:r>
      <w:r w:rsidR="009810DC">
        <w:rPr>
          <w:rFonts w:cs="Arial"/>
          <w:color w:val="auto"/>
        </w:rPr>
        <w:t>taircase method</w:t>
      </w:r>
      <w:r w:rsidR="005C6DBD">
        <w:rPr>
          <w:rFonts w:cs="Arial"/>
          <w:color w:val="auto"/>
        </w:rPr>
        <w:t>).</w:t>
      </w:r>
      <w:r w:rsidR="009810DC">
        <w:rPr>
          <w:rFonts w:cs="Arial"/>
          <w:color w:val="auto"/>
        </w:rPr>
        <w:t xml:space="preserve"> </w:t>
      </w:r>
      <w:r w:rsidR="005C6DBD">
        <w:rPr>
          <w:rFonts w:cs="Arial"/>
          <w:color w:val="auto"/>
        </w:rPr>
        <w:t xml:space="preserve"> </w:t>
      </w:r>
      <w:r w:rsidR="009810DC">
        <w:rPr>
          <w:rFonts w:cs="Arial"/>
          <w:color w:val="auto"/>
        </w:rPr>
        <w:t xml:space="preserve">Once the alignment is correct, the TDT and Z-score can be calculated.  In the case of </w:t>
      </w:r>
      <w:r w:rsidR="005838C2">
        <w:rPr>
          <w:rFonts w:cs="Arial"/>
          <w:color w:val="auto"/>
        </w:rPr>
        <w:t xml:space="preserve">Table 1, the TDT is calculated as </w:t>
      </w:r>
      <w:r w:rsidR="0015602C">
        <w:rPr>
          <w:rFonts w:cs="Arial"/>
          <w:color w:val="auto"/>
        </w:rPr>
        <w:t xml:space="preserve">25 ms (i.e. the median of </w:t>
      </w:r>
      <w:r w:rsidR="0015602C" w:rsidRPr="0015602C">
        <w:rPr>
          <w:rFonts w:cs="Arial"/>
          <w:color w:val="auto"/>
        </w:rPr>
        <w:t>40, 25, 25, 25, 45, 25, 40, 10)</w:t>
      </w:r>
      <w:r w:rsidR="0015602C">
        <w:rPr>
          <w:rFonts w:cs="Arial"/>
          <w:color w:val="auto"/>
        </w:rPr>
        <w:t xml:space="preserve">.  </w:t>
      </w:r>
      <w:r w:rsidR="009810DC">
        <w:rPr>
          <w:rFonts w:cs="Arial"/>
          <w:color w:val="auto"/>
        </w:rPr>
        <w:t>Thes</w:t>
      </w:r>
      <w:r w:rsidR="009810DC" w:rsidRPr="0015602C">
        <w:rPr>
          <w:rFonts w:cs="Arial"/>
          <w:color w:val="auto"/>
        </w:rPr>
        <w:t xml:space="preserve">e data are taken from a </w:t>
      </w:r>
      <w:r w:rsidR="005C178A" w:rsidRPr="0015602C">
        <w:rPr>
          <w:rFonts w:cs="Arial"/>
          <w:color w:val="auto"/>
        </w:rPr>
        <w:t>35</w:t>
      </w:r>
      <w:r w:rsidR="009810DC" w:rsidRPr="0015602C">
        <w:rPr>
          <w:rFonts w:cs="Arial"/>
          <w:color w:val="auto"/>
        </w:rPr>
        <w:t xml:space="preserve"> year old </w:t>
      </w:r>
      <w:r w:rsidR="002D75C6">
        <w:rPr>
          <w:rFonts w:cs="Arial"/>
          <w:color w:val="auto"/>
        </w:rPr>
        <w:t>women who participated in a previous study</w:t>
      </w:r>
      <w:r w:rsidR="007E0FB5">
        <w:rPr>
          <w:rFonts w:cs="Arial"/>
          <w:color w:val="auto"/>
        </w:rPr>
        <w:fldChar w:fldCharType="begin"/>
      </w:r>
      <w:r w:rsidR="0085332E">
        <w:rPr>
          <w:rFonts w:cs="Arial"/>
          <w:color w:val="auto"/>
        </w:rPr>
        <w:instrText xml:space="preserve"> ADDIN EN.CITE &lt;EndNote&gt;&lt;Cite&gt;&lt;Author&gt;Mc Govern&lt;/Author&gt;&lt;Year&gt;2017&lt;/Year&gt;&lt;RecNum&gt;406&lt;/RecNum&gt;&lt;DisplayText&gt;&lt;style face="superscript"&gt;16&lt;/style&gt;&lt;/DisplayText&gt;&lt;record&gt;&lt;rec-number&gt;406&lt;/rec-number&gt;&lt;foreign-keys&gt;&lt;key app="EN" db-id="f2t5p5axivds2le0xenxvx0e9zs9xsp2259r" timestamp="1487842065"&gt;406&lt;/key&gt;&lt;/foreign-keys&gt;&lt;ref-type name="Journal Article"&gt;17&lt;/ref-type&gt;&lt;contributors&gt;&lt;authors&gt;&lt;author&gt;Mc Govern, E. M.&lt;/author&gt;&lt;author&gt;Butler, J. S.&lt;/author&gt;&lt;author&gt;Beiser, I.&lt;/author&gt;&lt;author&gt;Williams, L.&lt;/author&gt;&lt;author&gt;Quinlivan, B.&lt;/author&gt;&lt;author&gt;Narasiham, S.&lt;/author&gt;&lt;author&gt;Beck, R.&lt;/author&gt;&lt;author&gt;O&amp;apos;Riordan, S.&lt;/author&gt;&lt;author&gt;Reilly, R. B.&lt;/author&gt;&lt;author&gt;Hutchinson, M.&lt;/author&gt;&lt;/authors&gt;&lt;/contributors&gt;&lt;auth-address&gt;Department of Neurology, St. Vincent&amp;apos;s University Hospital, Dublin, Ireland. School of Medicine and Medical Sciences, University College Dublin, Dublin, Ireland. Trinity Centre for Bioengineering, Dublin, Ireland.&lt;/auth-address&gt;&lt;titles&gt;&lt;title&gt;A comparison of stimulus presentation methods in temporal discrimination testing&lt;/title&gt;&lt;secondary-title&gt;Physiol Meas&lt;/secondary-title&gt;&lt;/titles&gt;&lt;periodical&gt;&lt;full-title&gt;Physiol Meas&lt;/full-title&gt;&lt;/periodical&gt;&lt;pages&gt;N57-N64&lt;/pages&gt;&lt;volume&gt;38&lt;/volume&gt;&lt;number&gt;2&lt;/number&gt;&lt;dates&gt;&lt;year&gt;2017&lt;/year&gt;&lt;pub-dates&gt;&lt;date&gt;Feb&lt;/date&gt;&lt;/pub-dates&gt;&lt;/dates&gt;&lt;isbn&gt;1361-6579 (Electronic)&amp;#xD;0967-3334 (Linking)&lt;/isbn&gt;&lt;accession-num&gt;28099169&lt;/accession-num&gt;&lt;urls&gt;&lt;related-urls&gt;&lt;url&gt;https://www.ncbi.nlm.nih.gov/pubmed/28099169&lt;/url&gt;&lt;url&gt;http://iopscience.iop.org/article/10.1088/1361-6579/38/2/N57/pdf&lt;/url&gt;&lt;/related-urls&gt;&lt;/urls&gt;&lt;electronic-resource-num&gt;10.1088/1361-6579/38/2/N57&lt;/electronic-resource-num&gt;&lt;/record&gt;&lt;/Cite&gt;&lt;/EndNote&gt;</w:instrText>
      </w:r>
      <w:r w:rsidR="007E0FB5">
        <w:rPr>
          <w:rFonts w:cs="Arial"/>
          <w:color w:val="auto"/>
        </w:rPr>
        <w:fldChar w:fldCharType="separate"/>
      </w:r>
      <w:r w:rsidR="0085332E" w:rsidRPr="0085332E">
        <w:rPr>
          <w:rFonts w:cs="Arial"/>
          <w:noProof/>
          <w:color w:val="auto"/>
          <w:vertAlign w:val="superscript"/>
        </w:rPr>
        <w:t>16</w:t>
      </w:r>
      <w:r w:rsidR="007E0FB5">
        <w:rPr>
          <w:rFonts w:cs="Arial"/>
          <w:color w:val="auto"/>
        </w:rPr>
        <w:fldChar w:fldCharType="end"/>
      </w:r>
      <w:r w:rsidR="009810DC" w:rsidRPr="0015602C">
        <w:rPr>
          <w:rFonts w:cs="Arial"/>
          <w:color w:val="auto"/>
        </w:rPr>
        <w:t xml:space="preserve">.  The mean and standard deviation for TDT values from women in this age bracket, </w:t>
      </w:r>
      <w:r w:rsidR="002D75C6">
        <w:rPr>
          <w:rFonts w:cs="Arial"/>
          <w:color w:val="auto"/>
        </w:rPr>
        <w:t>was</w:t>
      </w:r>
      <w:r w:rsidR="009810DC" w:rsidRPr="0015602C">
        <w:rPr>
          <w:rFonts w:cs="Arial"/>
          <w:color w:val="auto"/>
        </w:rPr>
        <w:t xml:space="preserve"> </w:t>
      </w:r>
      <w:commentRangeStart w:id="211"/>
      <w:r w:rsidR="009810DC" w:rsidRPr="0015602C">
        <w:rPr>
          <w:rFonts w:cs="Arial"/>
          <w:color w:val="auto"/>
        </w:rPr>
        <w:t>XXX</w:t>
      </w:r>
      <w:commentRangeEnd w:id="211"/>
      <w:r w:rsidR="00FC2ACE">
        <w:rPr>
          <w:rStyle w:val="CommentReference"/>
        </w:rPr>
        <w:commentReference w:id="211"/>
      </w:r>
      <w:r w:rsidR="009810DC" w:rsidRPr="0015602C">
        <w:rPr>
          <w:rFonts w:cs="Arial"/>
          <w:color w:val="auto"/>
        </w:rPr>
        <w:t xml:space="preserve">.  Therefore the Z-score for this </w:t>
      </w:r>
      <w:r w:rsidR="002D75C6">
        <w:rPr>
          <w:rFonts w:cs="Arial"/>
          <w:color w:val="auto"/>
        </w:rPr>
        <w:t>individual participate</w:t>
      </w:r>
      <w:r w:rsidR="009810DC" w:rsidRPr="0015602C">
        <w:rPr>
          <w:rFonts w:cs="Arial"/>
          <w:color w:val="auto"/>
        </w:rPr>
        <w:t xml:space="preserve"> is:</w:t>
      </w:r>
    </w:p>
    <w:p w:rsidR="002D75C6" w:rsidRPr="002D75C6" w:rsidRDefault="002D75C6" w:rsidP="006305D7">
      <w:pPr>
        <w:rPr>
          <w:rFonts w:cs="Arial"/>
          <w:color w:val="auto"/>
          <w:highlight w:val="yellow"/>
        </w:rPr>
      </w:pPr>
    </w:p>
    <w:p w:rsidR="002D75C6" w:rsidRPr="002D75C6" w:rsidDel="009276EB" w:rsidRDefault="007E0FB5" w:rsidP="006305D7">
      <w:pPr>
        <w:rPr>
          <w:del w:id="212" w:author="michael hutchinson" w:date="2017-03-17T07:56:00Z"/>
          <w:rFonts w:cs="Arial"/>
          <w:color w:val="auto"/>
          <w:highlight w:val="yellow"/>
        </w:rPr>
      </w:pPr>
      <m:oMathPara>
        <m:oMath>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score</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 xml:space="preserve">25- </m:t>
              </m:r>
              <m:r>
                <m:rPr>
                  <m:sty m:val="p"/>
                </m:rPr>
                <w:rPr>
                  <w:rFonts w:ascii="Cambria Math" w:hAnsi="Cambria Math"/>
                  <w:highlight w:val="yellow"/>
                </w:rPr>
                <w:softHyphen/>
              </m:r>
              <m:sSub>
                <m:sSubPr>
                  <m:ctrlPr>
                    <w:rPr>
                      <w:rFonts w:ascii="Cambria Math" w:hAnsi="Cambria Math"/>
                      <w:i/>
                      <w:highlight w:val="yellow"/>
                    </w:rPr>
                  </m:ctrlPr>
                </m:sSubPr>
                <m:e>
                  <m:r>
                    <w:rPr>
                      <w:rFonts w:ascii="Cambria Math" w:hAnsi="Cambria Math"/>
                      <w:highlight w:val="yellow"/>
                    </w:rPr>
                    <m:t>μ</m:t>
                  </m:r>
                </m:e>
                <m:sub>
                  <m:r>
                    <w:rPr>
                      <w:rFonts w:ascii="Cambria Math" w:hAnsi="Cambria Math"/>
                      <w:highlight w:val="yellow"/>
                    </w:rPr>
                    <m:t>TDT</m:t>
                  </m:r>
                </m:sub>
              </m:sSub>
            </m:num>
            <m:den>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TDT</m:t>
                  </m:r>
                </m:sub>
              </m:sSub>
            </m:den>
          </m:f>
        </m:oMath>
      </m:oMathPara>
    </w:p>
    <w:p w:rsidR="0015602C" w:rsidRPr="005C6DBD" w:rsidDel="009276EB" w:rsidRDefault="0015602C" w:rsidP="006305D7">
      <w:pPr>
        <w:rPr>
          <w:del w:id="213" w:author="michael hutchinson" w:date="2017-03-17T07:56:00Z"/>
          <w:rFonts w:cs="Arial"/>
          <w:color w:val="auto"/>
          <w:highlight w:val="yellow"/>
        </w:rPr>
      </w:pPr>
    </w:p>
    <w:p w:rsidR="009810DC" w:rsidRDefault="009810DC" w:rsidP="009810DC">
      <w:pPr>
        <w:rPr>
          <w:rFonts w:cs="Arial"/>
          <w:color w:val="auto"/>
        </w:rPr>
      </w:pPr>
    </w:p>
    <w:p w:rsidR="00AB3384" w:rsidRDefault="00AB3384" w:rsidP="00AB3384">
      <w:pPr>
        <w:pStyle w:val="ListParagraph"/>
        <w:numPr>
          <w:ilvl w:val="1"/>
          <w:numId w:val="3"/>
          <w:numberingChange w:id="214" w:author="michael hutchinson" w:date="2017-03-17T06:56:00Z" w:original="%1:4:0:.%2:4:0:)"/>
        </w:numPr>
        <w:rPr>
          <w:rFonts w:cs="Arial"/>
        </w:rPr>
      </w:pPr>
      <w:r>
        <w:rPr>
          <w:rFonts w:cs="Arial"/>
        </w:rPr>
        <w:t>Distribution Analysis</w:t>
      </w:r>
    </w:p>
    <w:p w:rsidR="009810DC" w:rsidRPr="002E3A33" w:rsidRDefault="002D75C6" w:rsidP="009810DC">
      <w:r>
        <w:rPr>
          <w:rFonts w:cs="Arial"/>
        </w:rPr>
        <w:t>K</w:t>
      </w:r>
      <w:r w:rsidR="00AB3384">
        <w:rPr>
          <w:rFonts w:cs="Arial"/>
        </w:rPr>
        <w:t>ey stages in the distribution analysis</w:t>
      </w:r>
      <w:r>
        <w:rPr>
          <w:rFonts w:cs="Arial"/>
        </w:rPr>
        <w:t xml:space="preserve"> are illustrated in Tables 1 </w:t>
      </w:r>
      <w:r w:rsidR="00EC49EB">
        <w:rPr>
          <w:rFonts w:cs="Arial"/>
        </w:rPr>
        <w:t>(data padding</w:t>
      </w:r>
      <w:r w:rsidR="002E3A33">
        <w:rPr>
          <w:rFonts w:cs="Arial"/>
        </w:rPr>
        <w:t xml:space="preserve"> &amp; response averaging</w:t>
      </w:r>
      <w:r w:rsidR="00EC49EB">
        <w:rPr>
          <w:rFonts w:cs="Arial"/>
        </w:rPr>
        <w:t xml:space="preserve">) </w:t>
      </w:r>
      <w:r>
        <w:rPr>
          <w:rFonts w:cs="Arial"/>
        </w:rPr>
        <w:t xml:space="preserve">and Figure </w:t>
      </w:r>
      <w:r w:rsidR="00EC49EB">
        <w:rPr>
          <w:rFonts w:cs="Arial"/>
        </w:rPr>
        <w:t>2</w:t>
      </w:r>
      <w:r w:rsidR="00AB3384">
        <w:rPr>
          <w:rFonts w:cs="Arial"/>
        </w:rPr>
        <w:t>.</w:t>
      </w:r>
      <w:r w:rsidR="00D47D3D">
        <w:rPr>
          <w:rFonts w:cs="Arial"/>
        </w:rPr>
        <w:t xml:space="preserve"> The sample data used in this analysis is from the same subject as that </w:t>
      </w:r>
      <w:r w:rsidR="00EC49EB">
        <w:rPr>
          <w:rFonts w:cs="Arial"/>
        </w:rPr>
        <w:t xml:space="preserve">discussed above and shown in Tables 1 &amp; 2.  The plots in Figure 2 are generated from the </w:t>
      </w:r>
      <w:r w:rsidR="00EC49EB" w:rsidRPr="002E3A33">
        <w:rPr>
          <w:rFonts w:cs="Arial"/>
        </w:rPr>
        <w:t xml:space="preserve">downloadable MATLAB.exe file.  The left side shows the </w:t>
      </w:r>
      <w:r w:rsidR="00EC49EB" w:rsidRPr="002E3A33">
        <w:t xml:space="preserve">observed data, the cumulative Gaussian fit </w:t>
      </w:r>
      <w:r w:rsidR="00EC49EB" w:rsidRPr="002E3A33">
        <w:rPr>
          <w:rFonts w:cs="Arial"/>
        </w:rPr>
        <w:t>(following 2000 iterations),</w:t>
      </w:r>
      <w:r w:rsidR="00EC49EB" w:rsidRPr="002E3A33">
        <w:t xml:space="preserve"> and the bootstrapped fits.  The </w:t>
      </w:r>
      <w:r w:rsidR="00EC49EB" w:rsidRPr="002E3A33">
        <w:rPr>
          <w:rFonts w:cs="Arial"/>
        </w:rPr>
        <w:t xml:space="preserve">goodness of fit measure is illustrated on the right hand side.   Also shown are the </w:t>
      </w:r>
      <w:r w:rsidR="00EC49EB" w:rsidRPr="002E3A33">
        <w:t xml:space="preserve">temporal discrimination thresholds, the fit parameters, the point of subjective equality (PSE), and just noticeable difference (JND) values. The right side shows goodness of fit measure the </w:t>
      </w:r>
      <w:proofErr w:type="spellStart"/>
      <w:r w:rsidR="00EC49EB" w:rsidRPr="002E3A33">
        <w:t>loglikelihood</w:t>
      </w:r>
      <w:proofErr w:type="spellEnd"/>
      <w:r w:rsidR="00EC49EB" w:rsidRPr="002E3A33">
        <w:t xml:space="preserve"> ratio (Deviance) for the observed data (red horizontal line) and the Monte-Carlo generated </w:t>
      </w:r>
      <w:proofErr w:type="spellStart"/>
      <w:r w:rsidR="00EC49EB" w:rsidRPr="002E3A33">
        <w:t>loglikelihood</w:t>
      </w:r>
      <w:proofErr w:type="spellEnd"/>
      <w:r w:rsidR="00EC49EB" w:rsidRPr="002E3A33">
        <w:t xml:space="preserve"> ratio distribution and the 95% confidence intervals (dashed horizontal lines).</w:t>
      </w:r>
      <w:r w:rsidR="00EC49EB">
        <w:rPr>
          <w:sz w:val="22"/>
          <w:szCs w:val="22"/>
        </w:rPr>
        <w:t xml:space="preserve"> </w:t>
      </w:r>
    </w:p>
    <w:p w:rsidR="00EC49EB" w:rsidRDefault="00EC49EB" w:rsidP="009810DC">
      <w:pPr>
        <w:rPr>
          <w:sz w:val="22"/>
          <w:szCs w:val="22"/>
        </w:rPr>
      </w:pPr>
    </w:p>
    <w:p w:rsidR="00EC49EB" w:rsidRPr="00477087" w:rsidRDefault="00EC49EB" w:rsidP="00EC49EB">
      <w:r w:rsidRPr="00477087">
        <w:t>The same MATLAB executable exports the TDT, PSE and JND values and bootstrapped cut-offs of 2.5%, 25%, 50%, 75% and 97.5</w:t>
      </w:r>
      <w:r w:rsidR="002E3A33" w:rsidRPr="00477087">
        <w:t>% confidence intervals</w:t>
      </w:r>
      <w:r w:rsidRPr="00477087">
        <w:t xml:space="preserve"> </w:t>
      </w:r>
      <w:r w:rsidR="00056DD0" w:rsidRPr="00477087">
        <w:t xml:space="preserve">as well as the goodness of fit </w:t>
      </w:r>
      <w:r w:rsidRPr="00477087">
        <w:t xml:space="preserve">Deviance and cutoffs to an excel file.  </w:t>
      </w:r>
      <w:r w:rsidR="00056DD0" w:rsidRPr="00477087">
        <w:t xml:space="preserve">Table 3 provides the outputs </w:t>
      </w:r>
      <w:r w:rsidRPr="00477087">
        <w:t>generated</w:t>
      </w:r>
      <w:r w:rsidR="00056DD0" w:rsidRPr="00477087">
        <w:t xml:space="preserve"> for the data in Tables 1 and 2</w:t>
      </w:r>
      <w:r w:rsidRPr="00477087">
        <w:t>.</w:t>
      </w:r>
      <w:r w:rsidR="000646F6" w:rsidRPr="00477087">
        <w:t xml:space="preserve">  By way of comparison, the TDT values obtained by direct analysis</w:t>
      </w:r>
      <w:r w:rsidR="00477087">
        <w:t xml:space="preserve">, and calculation of the median of each of the 8 thresholds, </w:t>
      </w:r>
      <w:r w:rsidR="000646F6" w:rsidRPr="00477087">
        <w:t>from the staircase and random stimulus presentation, are 25ms and 50ms respectively; whereas Table 3 provides the TDT values obtained following bootstrapping of the data.  These are 2</w:t>
      </w:r>
      <w:r w:rsidR="002E3A33" w:rsidRPr="00477087">
        <w:t>3</w:t>
      </w:r>
      <w:r w:rsidR="000646F6" w:rsidRPr="00477087">
        <w:t xml:space="preserve">.75 and </w:t>
      </w:r>
      <w:r w:rsidR="002E3A33" w:rsidRPr="00477087">
        <w:t>48</w:t>
      </w:r>
      <w:r w:rsidR="000646F6" w:rsidRPr="00477087">
        <w:t>.</w:t>
      </w:r>
      <w:r w:rsidR="002E3A33" w:rsidRPr="00477087">
        <w:t>7</w:t>
      </w:r>
      <w:r w:rsidR="000646F6" w:rsidRPr="00477087">
        <w:t xml:space="preserve">5ms respectively.   </w:t>
      </w:r>
    </w:p>
    <w:p w:rsidR="00EC49EB" w:rsidRDefault="00EC49EB" w:rsidP="00EC49EB">
      <w:pPr>
        <w:rPr>
          <w:rFonts w:cs="Arial"/>
          <w:color w:val="auto"/>
        </w:rPr>
      </w:pPr>
    </w:p>
    <w:p w:rsidR="00586637" w:rsidRDefault="00586637" w:rsidP="006305D7">
      <w:pPr>
        <w:rPr>
          <w:rFonts w:cs="Arial"/>
          <w:color w:val="808080"/>
        </w:rPr>
      </w:pPr>
    </w:p>
    <w:p w:rsidR="00FC2ACE" w:rsidRDefault="00FC2ACE" w:rsidP="006305D7">
      <w:pPr>
        <w:rPr>
          <w:b/>
        </w:rPr>
      </w:pPr>
      <w:r>
        <w:rPr>
          <w:b/>
        </w:rPr>
        <w:t>FIGURES &amp; TABLES:</w:t>
      </w:r>
    </w:p>
    <w:p w:rsidR="00FC2ACE" w:rsidRPr="00517E0A" w:rsidRDefault="00FC2ACE" w:rsidP="00FC2ACE">
      <w:pPr>
        <w:rPr>
          <w:rFonts w:cs="Arial"/>
          <w:color w:val="auto"/>
        </w:rPr>
      </w:pPr>
      <w:r w:rsidRPr="00340EEC">
        <w:rPr>
          <w:rFonts w:cs="Arial"/>
          <w:b/>
          <w:color w:val="auto"/>
        </w:rPr>
        <w:t>Figure 1:</w:t>
      </w:r>
      <w:r w:rsidRPr="00517E0A">
        <w:rPr>
          <w:rFonts w:cs="Arial"/>
          <w:color w:val="auto"/>
        </w:rPr>
        <w:t xml:space="preserve"> (a) Schematic of the design of the headset. A pair of yellow LEDs and the red fixation </w:t>
      </w:r>
      <w:proofErr w:type="gramStart"/>
      <w:r w:rsidRPr="00517E0A">
        <w:rPr>
          <w:rFonts w:cs="Arial"/>
          <w:color w:val="auto"/>
        </w:rPr>
        <w:t>LED,</w:t>
      </w:r>
      <w:proofErr w:type="gramEnd"/>
      <w:r w:rsidRPr="00517E0A">
        <w:rPr>
          <w:rFonts w:cs="Arial"/>
          <w:color w:val="auto"/>
        </w:rPr>
        <w:t xml:space="preserve"> are placed on the left and right side of the participant via a head mounted unit and made visible by way of reflection in the mirrors in front of the user. (b) Schematic blown-up 3D model of the headset. Taken from Butler (2015).  (c) The LED stimulus unit for table-top presentation. </w:t>
      </w:r>
    </w:p>
    <w:p w:rsidR="00FC2ACE" w:rsidRDefault="00FC2ACE" w:rsidP="006305D7">
      <w:pPr>
        <w:rPr>
          <w:b/>
        </w:rPr>
      </w:pPr>
    </w:p>
    <w:tbl>
      <w:tblPr>
        <w:tblW w:w="9846" w:type="dxa"/>
        <w:tblInd w:w="-34" w:type="dxa"/>
        <w:tblLook w:val="04A0"/>
      </w:tblPr>
      <w:tblGrid>
        <w:gridCol w:w="9846"/>
      </w:tblGrid>
      <w:tr w:rsidR="00FC2ACE" w:rsidRPr="00582586">
        <w:trPr>
          <w:trHeight w:val="293"/>
        </w:trPr>
        <w:tc>
          <w:tcPr>
            <w:tcW w:w="9846" w:type="dxa"/>
            <w:vMerge w:val="restart"/>
            <w:tcBorders>
              <w:top w:val="nil"/>
              <w:left w:val="nil"/>
              <w:bottom w:val="nil"/>
              <w:right w:val="nil"/>
            </w:tcBorders>
            <w:shd w:val="clear" w:color="auto" w:fill="auto"/>
          </w:tcPr>
          <w:p w:rsidR="00FC2ACE" w:rsidRDefault="00FC2ACE" w:rsidP="00BD6057">
            <w:pPr>
              <w:rPr>
                <w:rFonts w:cs="Times New Roman"/>
                <w:lang w:eastAsia="en-GB"/>
              </w:rPr>
            </w:pPr>
            <w:r w:rsidRPr="00582586">
              <w:rPr>
                <w:rFonts w:cs="Times New Roman"/>
                <w:b/>
                <w:lang w:eastAsia="en-GB"/>
              </w:rPr>
              <w:t>Table 1</w:t>
            </w:r>
            <w:r>
              <w:rPr>
                <w:rFonts w:cs="Times New Roman"/>
                <w:lang w:eastAsia="en-GB"/>
              </w:rPr>
              <w:t xml:space="preserve">: </w:t>
            </w:r>
            <w:r w:rsidRPr="00582586">
              <w:rPr>
                <w:rFonts w:cs="Times New Roman"/>
                <w:lang w:eastAsia="en-GB"/>
              </w:rPr>
              <w:t xml:space="preserve">Sample data following staircase presentation method, with </w:t>
            </w:r>
            <w:proofErr w:type="spellStart"/>
            <w:r w:rsidRPr="00582586">
              <w:rPr>
                <w:rFonts w:cs="Times New Roman"/>
                <w:lang w:eastAsia="en-GB"/>
              </w:rPr>
              <w:t>interstimulus</w:t>
            </w:r>
            <w:proofErr w:type="spellEnd"/>
            <w:r w:rsidRPr="00582586">
              <w:rPr>
                <w:rFonts w:cs="Times New Roman"/>
                <w:lang w:eastAsia="en-GB"/>
              </w:rPr>
              <w:t xml:space="preserve"> intervals (ISI) increasing by 5ms each time.  (a</w:t>
            </w:r>
            <w:proofErr w:type="gramStart"/>
            <w:r w:rsidRPr="00582586">
              <w:rPr>
                <w:rFonts w:cs="Times New Roman"/>
                <w:lang w:eastAsia="en-GB"/>
              </w:rPr>
              <w:t>)  Data</w:t>
            </w:r>
            <w:proofErr w:type="gramEnd"/>
            <w:r w:rsidRPr="00582586">
              <w:rPr>
                <w:rFonts w:cs="Times New Roman"/>
                <w:lang w:eastAsia="en-GB"/>
              </w:rPr>
              <w:t xml:space="preserve"> shown for each of the two conditions  (top LED first x2, and bottom LED first x2) for the right and left hand sides, giving a total of eight runs.   '</w:t>
            </w:r>
            <w:proofErr w:type="gramStart"/>
            <w:r w:rsidRPr="00582586">
              <w:rPr>
                <w:rFonts w:cs="Times New Roman"/>
                <w:lang w:eastAsia="en-GB"/>
              </w:rPr>
              <w:t>s</w:t>
            </w:r>
            <w:proofErr w:type="gramEnd"/>
            <w:r w:rsidRPr="00582586">
              <w:rPr>
                <w:rFonts w:cs="Times New Roman"/>
                <w:lang w:eastAsia="en-GB"/>
              </w:rPr>
              <w:t>' means 'same', 'd' means 'different'.   The calculation of TDT is shown.  Please note the time intervals used to calculate the TDT are the ISI's corresponding to the first of three consecutive 'different' responses.  B. The same data as shown in (a), but it has been encoded such that a '0' represents a response of 'same', and '1' represents 'different'.  Data padding (to the longest run) is illustrated.  This is a pre-processing step prior to applying the distribution analysis. (c) Averaged responses for each ISI, note these values are used in the distribution see Figure 2.</w:t>
            </w:r>
          </w:p>
          <w:p w:rsidR="00FC2ACE" w:rsidRDefault="00FC2ACE" w:rsidP="00BD6057">
            <w:pPr>
              <w:rPr>
                <w:rFonts w:cs="Times New Roman"/>
                <w:lang w:eastAsia="en-GB"/>
              </w:rPr>
            </w:pPr>
          </w:p>
          <w:p w:rsidR="00FC2ACE" w:rsidRPr="00582586" w:rsidRDefault="00FC2ACE" w:rsidP="00BD6057">
            <w:pPr>
              <w:rPr>
                <w:rFonts w:cs="Times New Roman"/>
                <w:lang w:eastAsia="en-GB"/>
              </w:rPr>
            </w:pPr>
            <w:r w:rsidRPr="0060726A">
              <w:rPr>
                <w:rFonts w:cs="Times New Roman"/>
                <w:b/>
                <w:lang w:eastAsia="en-GB"/>
              </w:rPr>
              <w:t>Table 2:</w:t>
            </w:r>
            <w:r w:rsidRPr="0060726A">
              <w:rPr>
                <w:rFonts w:cs="Times New Roman"/>
                <w:lang w:eastAsia="en-GB"/>
              </w:rPr>
              <w:t xml:space="preserve"> Responses from the same participant as Table 1, this time stimuli are presented with </w:t>
            </w:r>
            <w:proofErr w:type="spellStart"/>
            <w:r w:rsidRPr="0060726A">
              <w:rPr>
                <w:rFonts w:cs="Times New Roman"/>
                <w:lang w:eastAsia="en-GB"/>
              </w:rPr>
              <w:t>randomised</w:t>
            </w:r>
            <w:proofErr w:type="spellEnd"/>
            <w:r w:rsidRPr="0060726A">
              <w:rPr>
                <w:rFonts w:cs="Times New Roman"/>
                <w:lang w:eastAsia="en-GB"/>
              </w:rPr>
              <w:t xml:space="preserve"> </w:t>
            </w:r>
            <w:proofErr w:type="spellStart"/>
            <w:r w:rsidRPr="0060726A">
              <w:rPr>
                <w:rFonts w:cs="Times New Roman"/>
                <w:lang w:eastAsia="en-GB"/>
              </w:rPr>
              <w:t>interstimulus</w:t>
            </w:r>
            <w:proofErr w:type="spellEnd"/>
            <w:r w:rsidRPr="0060726A">
              <w:rPr>
                <w:rFonts w:cs="Times New Roman"/>
                <w:lang w:eastAsia="en-GB"/>
              </w:rPr>
              <w:t xml:space="preserve"> intervals (ISI).  (a</w:t>
            </w:r>
            <w:proofErr w:type="gramStart"/>
            <w:r w:rsidRPr="0060726A">
              <w:rPr>
                <w:rFonts w:cs="Times New Roman"/>
                <w:lang w:eastAsia="en-GB"/>
              </w:rPr>
              <w:t>)  Data</w:t>
            </w:r>
            <w:proofErr w:type="gramEnd"/>
            <w:r w:rsidRPr="0060726A">
              <w:rPr>
                <w:rFonts w:cs="Times New Roman"/>
                <w:lang w:eastAsia="en-GB"/>
              </w:rPr>
              <w:t xml:space="preserve"> for the two conditions  (top LED first x2, and bottom LED first x2) on the right hand side.  For compactness, the data from the left hand side are not shown here.  However, all eight runs are used in all analysis.  (b) The same data sorted by incrementing ISI</w:t>
            </w:r>
          </w:p>
        </w:tc>
      </w:tr>
      <w:tr w:rsidR="00FC2ACE" w:rsidRPr="00582586">
        <w:trPr>
          <w:trHeight w:val="2316"/>
        </w:trPr>
        <w:tc>
          <w:tcPr>
            <w:tcW w:w="9846" w:type="dxa"/>
            <w:vMerge/>
            <w:tcBorders>
              <w:top w:val="nil"/>
              <w:left w:val="nil"/>
              <w:bottom w:val="nil"/>
              <w:right w:val="nil"/>
            </w:tcBorders>
            <w:vAlign w:val="center"/>
          </w:tcPr>
          <w:p w:rsidR="00FC2ACE" w:rsidRPr="00582586" w:rsidRDefault="00FC2ACE" w:rsidP="00BD6057">
            <w:pPr>
              <w:rPr>
                <w:rFonts w:cs="Times New Roman"/>
                <w:lang w:eastAsia="en-GB"/>
              </w:rPr>
            </w:pPr>
          </w:p>
        </w:tc>
      </w:tr>
    </w:tbl>
    <w:p w:rsidR="00FC2ACE" w:rsidRDefault="00FC2ACE" w:rsidP="006305D7">
      <w:pPr>
        <w:rPr>
          <w:b/>
        </w:rPr>
      </w:pPr>
    </w:p>
    <w:p w:rsidR="00FC2ACE" w:rsidRDefault="00FC2ACE" w:rsidP="00FC2ACE">
      <w:pPr>
        <w:rPr>
          <w:rFonts w:cs="Times New Roman"/>
          <w:lang w:eastAsia="en-GB"/>
        </w:rPr>
      </w:pPr>
      <w:r w:rsidRPr="00284C4C">
        <w:rPr>
          <w:rFonts w:cs="Times New Roman"/>
          <w:b/>
          <w:lang w:eastAsia="en-GB"/>
        </w:rPr>
        <w:t>Table 3</w:t>
      </w:r>
      <w:r>
        <w:rPr>
          <w:rFonts w:cs="Times New Roman"/>
          <w:lang w:eastAsia="en-GB"/>
        </w:rPr>
        <w:t xml:space="preserve">: </w:t>
      </w:r>
      <w:r w:rsidRPr="00284C4C">
        <w:rPr>
          <w:rFonts w:cs="Times New Roman"/>
          <w:lang w:eastAsia="en-GB"/>
        </w:rPr>
        <w:t>Summary of Gaussian distribution and goodness of fit analysis for the results from th</w:t>
      </w:r>
      <w:r>
        <w:rPr>
          <w:rFonts w:cs="Times New Roman"/>
          <w:lang w:eastAsia="en-GB"/>
        </w:rPr>
        <w:t>e staircase presentation method</w:t>
      </w:r>
      <w:r w:rsidRPr="00284C4C">
        <w:rPr>
          <w:rFonts w:cs="Times New Roman"/>
          <w:lang w:eastAsia="en-GB"/>
        </w:rPr>
        <w:t xml:space="preserve"> shown in Table 1, and random presentation method shown in Table 2 (right side only)</w:t>
      </w:r>
    </w:p>
    <w:p w:rsidR="00FC2ACE" w:rsidRDefault="00FC2ACE" w:rsidP="00FC2ACE">
      <w:pPr>
        <w:rPr>
          <w:rFonts w:cs="Times New Roman"/>
          <w:lang w:eastAsia="en-GB"/>
        </w:rPr>
      </w:pPr>
    </w:p>
    <w:p w:rsidR="00FC2ACE" w:rsidRPr="00EC49EB" w:rsidRDefault="00FC2ACE" w:rsidP="00FC2ACE">
      <w:pPr>
        <w:rPr>
          <w:rFonts w:cs="Arial"/>
        </w:rPr>
      </w:pPr>
      <w:r>
        <w:rPr>
          <w:rFonts w:cs="Arial"/>
          <w:b/>
        </w:rPr>
        <w:t xml:space="preserve">Figure 2: </w:t>
      </w:r>
      <w:r>
        <w:rPr>
          <w:rFonts w:cs="Arial"/>
        </w:rPr>
        <w:t xml:space="preserve">and Goodness of Fit Analysis.  The left hand column shows Gaussian </w:t>
      </w:r>
      <w:proofErr w:type="gramStart"/>
      <w:r>
        <w:rPr>
          <w:rFonts w:cs="Arial"/>
        </w:rPr>
        <w:t>Distribution</w:t>
      </w:r>
      <w:proofErr w:type="gramEnd"/>
      <w:r>
        <w:rPr>
          <w:rFonts w:cs="Arial"/>
        </w:rPr>
        <w:t xml:space="preserve"> for (a) results following the staircase method of stimulus presentation, and (b) the random method of stimulus presentation.  </w:t>
      </w:r>
      <w:r w:rsidRPr="00EC49EB">
        <w:rPr>
          <w:rFonts w:cs="Arial"/>
        </w:rPr>
        <w:t xml:space="preserve">The black dots show the proportion of perceived ‘different’ responses as a function of </w:t>
      </w:r>
      <w:r>
        <w:rPr>
          <w:rFonts w:cs="Arial"/>
        </w:rPr>
        <w:t>inter-stimulus interval, or temporal asyn</w:t>
      </w:r>
      <w:r w:rsidRPr="00EC49EB">
        <w:rPr>
          <w:rFonts w:cs="Arial"/>
        </w:rPr>
        <w:t xml:space="preserve">chrony.  The light grey curves represent the 2000 Gaussian functions that were fitted to the bootstrapped data.  The dark grey curve represents the average cumulative Gaussian function.  </w:t>
      </w:r>
      <w:r>
        <w:rPr>
          <w:rFonts w:cs="Arial"/>
        </w:rPr>
        <w:t>Values for th</w:t>
      </w:r>
      <w:r w:rsidRPr="00EC49EB">
        <w:rPr>
          <w:rFonts w:cs="Arial"/>
        </w:rPr>
        <w:t xml:space="preserve">e Point of Subjective Equality (PSE) (mean) and Just Noticeable Difference (JND) (standard deviation) are also </w:t>
      </w:r>
      <w:r>
        <w:rPr>
          <w:rFonts w:cs="Arial"/>
        </w:rPr>
        <w:t>given above each graph</w:t>
      </w:r>
      <w:r w:rsidRPr="00EC49EB">
        <w:rPr>
          <w:rFonts w:cs="Arial"/>
        </w:rPr>
        <w:t>.</w:t>
      </w:r>
      <w:r>
        <w:rPr>
          <w:rFonts w:cs="Arial"/>
        </w:rPr>
        <w:t xml:space="preserve">  In addition, the TDT value, calculated from the full distribution is shown.  </w:t>
      </w:r>
    </w:p>
    <w:p w:rsidR="00FC2ACE" w:rsidRDefault="00FC2ACE" w:rsidP="00FC2ACE"/>
    <w:p w:rsidR="00FC2ACE" w:rsidRDefault="00FC2ACE" w:rsidP="006305D7">
      <w:pPr>
        <w:rPr>
          <w:b/>
        </w:rPr>
      </w:pPr>
    </w:p>
    <w:p w:rsidR="004801E2" w:rsidRDefault="006305D7" w:rsidP="006305D7">
      <w:pPr>
        <w:rPr>
          <w:b/>
          <w:bCs/>
        </w:rPr>
      </w:pPr>
      <w:r w:rsidRPr="00510549">
        <w:rPr>
          <w:b/>
        </w:rPr>
        <w:t>DISCUSSION</w:t>
      </w:r>
      <w:r w:rsidRPr="00510549">
        <w:rPr>
          <w:b/>
          <w:bCs/>
        </w:rPr>
        <w:t>:</w:t>
      </w:r>
      <w:r>
        <w:rPr>
          <w:b/>
          <w:bCs/>
        </w:rPr>
        <w:t xml:space="preserve"> </w:t>
      </w:r>
    </w:p>
    <w:p w:rsidR="0042053B" w:rsidRDefault="0042053B" w:rsidP="006305D7"/>
    <w:p w:rsidR="0011774B" w:rsidRDefault="0011774B" w:rsidP="006305D7">
      <w:r w:rsidRPr="0011774B">
        <w:rPr>
          <w:b/>
          <w:i/>
        </w:rPr>
        <w:t>TDT Measurement &amp; Analysis</w:t>
      </w:r>
      <w:r>
        <w:t xml:space="preserve"> </w:t>
      </w:r>
    </w:p>
    <w:p w:rsidR="00507F42" w:rsidRDefault="004801E2" w:rsidP="006305D7">
      <w:r>
        <w:t>Th</w:t>
      </w:r>
      <w:r w:rsidR="00507F42">
        <w:t xml:space="preserve">is article presents two </w:t>
      </w:r>
      <w:del w:id="215" w:author="michael hutchinson" w:date="2017-03-17T09:42:00Z">
        <w:r w:rsidR="00507F42" w:rsidDel="00F800E9">
          <w:delText>hardware solutions</w:delText>
        </w:r>
      </w:del>
      <w:ins w:id="216" w:author="michael hutchinson" w:date="2017-03-17T09:42:00Z">
        <w:r w:rsidR="00F800E9">
          <w:t>forms of apparatus (table-top and headset)</w:t>
        </w:r>
      </w:ins>
      <w:r w:rsidR="00507F42">
        <w:t xml:space="preserve">, </w:t>
      </w:r>
      <w:r w:rsidR="00FF3496">
        <w:t xml:space="preserve">two </w:t>
      </w:r>
      <w:r w:rsidR="00507F42">
        <w:t xml:space="preserve">methods of stimulus presentation, and </w:t>
      </w:r>
      <w:r w:rsidR="00FF3496">
        <w:t xml:space="preserve">two </w:t>
      </w:r>
      <w:r w:rsidR="00507F42">
        <w:t xml:space="preserve">approaches to data analysis </w:t>
      </w:r>
      <w:del w:id="217" w:author="michael hutchinson" w:date="2017-03-17T09:42:00Z">
        <w:r w:rsidR="00507F42" w:rsidDel="00F800E9">
          <w:delText xml:space="preserve">in order </w:delText>
        </w:r>
      </w:del>
      <w:r w:rsidR="00507F42">
        <w:t xml:space="preserve">to </w:t>
      </w:r>
      <w:r w:rsidR="00D47D3D">
        <w:t>quantify a person’s temporal discrimination ability</w:t>
      </w:r>
      <w:r w:rsidR="00507F42">
        <w:t xml:space="preserve">. </w:t>
      </w:r>
      <w:r w:rsidR="00CB58B5">
        <w:t xml:space="preserve"> Protocol options are</w:t>
      </w:r>
      <w:r w:rsidR="00FF3496">
        <w:t xml:space="preserve"> also</w:t>
      </w:r>
      <w:r w:rsidR="00CB58B5">
        <w:t xml:space="preserve"> discussed</w:t>
      </w:r>
      <w:r w:rsidR="00507F42">
        <w:t>.</w:t>
      </w:r>
      <w:r>
        <w:t xml:space="preserve">  </w:t>
      </w:r>
      <w:r w:rsidR="003B4658">
        <w:t>The portable headset provides a convenient hardware option that ensures consistency in distance and angles between the participant and the LED</w:t>
      </w:r>
      <w:r w:rsidR="00ED30C5">
        <w:t xml:space="preserve"> light sources</w:t>
      </w:r>
      <w:r w:rsidR="003B4658">
        <w:t xml:space="preserve"> while also allowing data to be collected in any convenient location.  </w:t>
      </w:r>
      <w:r w:rsidR="00507F42">
        <w:t>Molloy et al</w:t>
      </w:r>
      <w:r w:rsidR="00CB58B5">
        <w:t>.</w:t>
      </w:r>
      <w:r w:rsidR="00237FA9">
        <w:t xml:space="preserve"> </w:t>
      </w:r>
      <w:r w:rsidR="00507F42">
        <w:t>compared the</w:t>
      </w:r>
      <w:r w:rsidR="003E554B">
        <w:t xml:space="preserve"> traditional table-top and the headset solutions for stimulus delivery and found the headset to be reliable and accurate</w:t>
      </w:r>
      <w:r w:rsidR="007E0FB5">
        <w:fldChar w:fldCharType="begin"/>
      </w:r>
      <w:r w:rsidR="0085332E">
        <w:instrText xml:space="preserve"> ADDIN EN.CITE &lt;EndNote&gt;&lt;Cite&gt;&lt;Author&gt;Molloy&lt;/Author&gt;&lt;Year&gt;2014&lt;/Year&gt;&lt;RecNum&gt;11&lt;/RecNum&gt;&lt;DisplayText&gt;&lt;style face="superscript"&gt;5&lt;/style&gt;&lt;/DisplayText&gt;&lt;record&gt;&lt;rec-number&gt;11&lt;/rec-number&gt;&lt;foreign-keys&gt;&lt;key app="EN" db-id="f2t5p5axivds2le0xenxvx0e9zs9xsp2259r" timestamp="1487842039"&gt;11&lt;/key&gt;&lt;/foreign-keys&gt;&lt;ref-type name="Journal Article"&gt;17&lt;/ref-type&gt;&lt;contributors&gt;&lt;authors&gt;&lt;author&gt;Molloy, A.&lt;/author&gt;&lt;author&gt;Kimmich, O.&lt;/author&gt;&lt;author&gt;Williams, L.&lt;/author&gt;&lt;author&gt;Quinlivan, B.&lt;/author&gt;&lt;author&gt;Dabacan, A.&lt;/author&gt;&lt;author&gt;Fanning, A.&lt;/author&gt;&lt;author&gt;Butler, J. S.&lt;/author&gt;&lt;author&gt;O&amp;apos;Riordan, S.&lt;/author&gt;&lt;author&gt;Reilly, R. B.&lt;/author&gt;&lt;author&gt;Hutchinson, M.&lt;/author&gt;&lt;/authors&gt;&lt;/contributors&gt;&lt;auth-address&gt;Department of Neurology, St Vincent&amp;apos;s University Hospital, Dublin, Ireland ; School of Medicine and Medical Science, University College Dublin, Belfield, Dublin, Ireland.&amp;#xD;Trinity Centre for Bioengineering, Trinity College Dublin, Ireland.&lt;/auth-address&gt;&lt;titles&gt;&lt;title&gt;A headset method for measuring the visual temporal discrimination threshold in cervical dystonia&lt;/title&gt;&lt;secondary-title&gt;Tremor Other Hyperkinet Mov (N Y)&lt;/secondary-title&gt;&lt;/titles&gt;&lt;periodical&gt;&lt;full-title&gt;Tremor Other Hyperkinet Mov (N Y)&lt;/full-title&gt;&lt;/periodical&gt;&lt;pages&gt;249&lt;/pages&gt;&lt;volume&gt;4&lt;/volume&gt;&lt;keywords&gt;&lt;keyword&gt;Cervical dystonia&lt;/keyword&gt;&lt;keyword&gt;headset&lt;/keyword&gt;&lt;keyword&gt;temporal discrimination threshold&lt;/keyword&gt;&lt;/keywords&gt;&lt;dates&gt;&lt;year&gt;2014&lt;/year&gt;&lt;/dates&gt;&lt;isbn&gt;2160-8288 (Electronic)&amp;#xD;2160-8288 (Linking)&lt;/isbn&gt;&lt;accession-num&gt;25126450&lt;/accession-num&gt;&lt;urls&gt;&lt;related-urls&gt;&lt;url&gt;http://www.ncbi.nlm.nih.gov/pubmed/25126450&lt;/url&gt;&lt;url&gt;http://www.ncbi.nlm.nih.gov/pmc/articles/PMC4107229/pdf/tre-04-249-5678-1.pdf&lt;/url&gt;&lt;/related-urls&gt;&lt;/urls&gt;&lt;custom2&gt;PMC4107229&lt;/custom2&gt;&lt;electronic-resource-num&gt;10.7916/D8TD9VF6&lt;/electronic-resource-num&gt;&lt;/record&gt;&lt;/Cite&gt;&lt;/EndNote&gt;</w:instrText>
      </w:r>
      <w:r w:rsidR="007E0FB5">
        <w:fldChar w:fldCharType="separate"/>
      </w:r>
      <w:r w:rsidR="0085332E" w:rsidRPr="0085332E">
        <w:rPr>
          <w:noProof/>
          <w:vertAlign w:val="superscript"/>
        </w:rPr>
        <w:t>5</w:t>
      </w:r>
      <w:r w:rsidR="007E0FB5">
        <w:fldChar w:fldCharType="end"/>
      </w:r>
      <w:r w:rsidR="003E554B">
        <w:t xml:space="preserve">. </w:t>
      </w:r>
      <w:del w:id="218" w:author="michael hutchinson" w:date="2017-03-17T07:57:00Z">
        <w:r w:rsidR="003E554B" w:rsidDel="00B66373">
          <w:delText xml:space="preserve"> </w:delText>
        </w:r>
        <w:r w:rsidR="00462C17" w:rsidDel="00B66373">
          <w:delText>T</w:delText>
        </w:r>
        <w:r w:rsidR="003E554B" w:rsidDel="00B66373">
          <w:delText xml:space="preserve">he mean </w:delText>
        </w:r>
        <w:r w:rsidR="00507F42" w:rsidDel="00B66373">
          <w:delText>TDT</w:delText>
        </w:r>
        <w:r w:rsidR="00507F42" w:rsidDel="00B66373">
          <w:rPr>
            <w:vertAlign w:val="subscript"/>
          </w:rPr>
          <w:delText>TABLE TOP</w:delText>
        </w:r>
        <w:r w:rsidR="00507F42" w:rsidDel="00B66373">
          <w:delText xml:space="preserve"> </w:delText>
        </w:r>
        <w:r w:rsidR="00171D24" w:rsidDel="00B66373">
          <w:delText>value</w:delText>
        </w:r>
        <w:r w:rsidR="003E554B" w:rsidDel="00B66373">
          <w:delText>s</w:delText>
        </w:r>
        <w:r w:rsidR="00171D24" w:rsidDel="00B66373">
          <w:delText xml:space="preserve"> were</w:delText>
        </w:r>
        <w:r w:rsidR="003E554B" w:rsidDel="00B66373">
          <w:delText xml:space="preserve"> </w:delText>
        </w:r>
        <w:r w:rsidR="00804050" w:rsidDel="00B66373">
          <w:delText xml:space="preserve">found to be </w:delText>
        </w:r>
        <w:r w:rsidR="003E554B" w:rsidDel="00B66373">
          <w:delText xml:space="preserve">less </w:delText>
        </w:r>
        <w:r w:rsidR="00171D24" w:rsidDel="00B66373">
          <w:delText xml:space="preserve">not, though not significantly, </w:delText>
        </w:r>
        <w:r w:rsidR="003E554B" w:rsidDel="00B66373">
          <w:delText>than</w:delText>
        </w:r>
        <w:r w:rsidR="00507F42" w:rsidDel="00B66373">
          <w:delText xml:space="preserve"> </w:delText>
        </w:r>
        <w:r w:rsidR="00FF3496" w:rsidDel="00B66373">
          <w:delText xml:space="preserve">mean </w:delText>
        </w:r>
        <w:r w:rsidR="00507F42" w:rsidDel="00B66373">
          <w:delText>TDT</w:delText>
        </w:r>
        <w:r w:rsidR="00507F42" w:rsidDel="00B66373">
          <w:rPr>
            <w:vertAlign w:val="subscript"/>
          </w:rPr>
          <w:delText>HEADSET</w:delText>
        </w:r>
        <w:r w:rsidR="00171D24" w:rsidDel="00B66373">
          <w:rPr>
            <w:vertAlign w:val="subscript"/>
          </w:rPr>
          <w:delText xml:space="preserve"> </w:delText>
        </w:r>
        <w:r w:rsidR="00171D24" w:rsidDel="00B66373">
          <w:delText>values</w:delText>
        </w:r>
        <w:r w:rsidR="00462C17" w:rsidDel="00B66373">
          <w:delText>.</w:delText>
        </w:r>
        <w:r w:rsidR="00FF3496" w:rsidDel="00B66373">
          <w:delText xml:space="preserve"> </w:delText>
        </w:r>
      </w:del>
    </w:p>
    <w:p w:rsidR="008233FA" w:rsidRDefault="008233FA" w:rsidP="008233FA"/>
    <w:p w:rsidR="00B93901" w:rsidRDefault="006975E7" w:rsidP="00B93901">
      <w:r w:rsidRPr="00B93901">
        <w:rPr>
          <w:color w:val="auto"/>
        </w:rPr>
        <w:t xml:space="preserve">Two methods of stimulus presentation </w:t>
      </w:r>
      <w:del w:id="219" w:author="michael hutchinson" w:date="2017-03-17T07:57:00Z">
        <w:r w:rsidRPr="00B93901" w:rsidDel="00B66373">
          <w:rPr>
            <w:color w:val="auto"/>
          </w:rPr>
          <w:delText>exist</w:delText>
        </w:r>
      </w:del>
      <w:ins w:id="220" w:author="michael hutchinson" w:date="2017-03-17T07:57:00Z">
        <w:r w:rsidR="00B66373">
          <w:rPr>
            <w:color w:val="auto"/>
          </w:rPr>
          <w:t>are described</w:t>
        </w:r>
      </w:ins>
      <w:proofErr w:type="gramStart"/>
      <w:r w:rsidRPr="00B93901">
        <w:rPr>
          <w:color w:val="auto"/>
        </w:rPr>
        <w:t>;</w:t>
      </w:r>
      <w:proofErr w:type="gramEnd"/>
      <w:r w:rsidRPr="00B93901">
        <w:rPr>
          <w:color w:val="auto"/>
        </w:rPr>
        <w:t xml:space="preserve"> a staircase and a </w:t>
      </w:r>
      <w:proofErr w:type="spellStart"/>
      <w:r w:rsidRPr="00B93901">
        <w:rPr>
          <w:color w:val="auto"/>
        </w:rPr>
        <w:t>randomised</w:t>
      </w:r>
      <w:proofErr w:type="spellEnd"/>
      <w:r w:rsidRPr="00B93901">
        <w:rPr>
          <w:color w:val="auto"/>
        </w:rPr>
        <w:t xml:space="preserve"> approach. The ‘staircase’ approach is the </w:t>
      </w:r>
      <w:r w:rsidR="00A70E76">
        <w:rPr>
          <w:color w:val="auto"/>
        </w:rPr>
        <w:t>most common</w:t>
      </w:r>
      <w:r w:rsidR="00A70E76" w:rsidRPr="00B93901">
        <w:rPr>
          <w:color w:val="auto"/>
        </w:rPr>
        <w:t xml:space="preserve"> </w:t>
      </w:r>
      <w:r w:rsidRPr="00B93901">
        <w:rPr>
          <w:color w:val="auto"/>
        </w:rPr>
        <w:t>method of stimulus presentation</w:t>
      </w:r>
      <w:r w:rsidR="00545882">
        <w:rPr>
          <w:color w:val="auto"/>
        </w:rPr>
        <w:t xml:space="preserve"> for visual and tactile</w:t>
      </w:r>
      <w:r w:rsidR="00F05C99">
        <w:rPr>
          <w:color w:val="auto"/>
        </w:rPr>
        <w:t xml:space="preserve"> </w:t>
      </w:r>
      <w:r w:rsidR="00545882">
        <w:rPr>
          <w:color w:val="auto"/>
        </w:rPr>
        <w:t>temporal discrimination protocols</w:t>
      </w:r>
      <w:r w:rsidR="007E0FB5">
        <w:rPr>
          <w:color w:val="auto"/>
        </w:rPr>
        <w:fldChar w:fldCharType="begin">
          <w:fldData xml:space="preserve">PEVuZE5vdGU+PENpdGU+PEF1dGhvcj5CdXRsZXI8L0F1dGhvcj48WWVhcj4yMDE1PC9ZZWFyPjxS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=
</w:fldData>
        </w:fldChar>
      </w:r>
      <w:r w:rsidR="0085332E">
        <w:rPr>
          <w:color w:val="auto"/>
        </w:rPr>
        <w:instrText xml:space="preserve"> ADDIN EN.CITE </w:instrText>
      </w:r>
      <w:r w:rsidR="007E0FB5">
        <w:rPr>
          <w:color w:val="auto"/>
        </w:rPr>
        <w:fldChar w:fldCharType="begin">
          <w:fldData xml:space="preserve">PEVuZE5vdGU+PENpdGU+PEF1dGhvcj5CdXRsZXI8L0F1dGhvcj48WWVhcj4yMDE1PC9ZZWFyPjxS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=
</w:fldData>
        </w:fldChar>
      </w:r>
      <w:r w:rsidR="0085332E">
        <w:rPr>
          <w:color w:val="auto"/>
        </w:rPr>
        <w:instrText xml:space="preserve"> ADDIN EN.CITE.DATA </w:instrText>
      </w:r>
      <w:r w:rsidR="00BD6057" w:rsidRPr="007E0FB5">
        <w:rPr>
          <w:color w:val="auto"/>
        </w:rPr>
      </w:r>
      <w:r w:rsidR="007E0FB5">
        <w:rPr>
          <w:color w:val="auto"/>
        </w:rPr>
        <w:fldChar w:fldCharType="end"/>
      </w:r>
      <w:r w:rsidR="00BD6057" w:rsidRPr="007E0FB5">
        <w:rPr>
          <w:color w:val="auto"/>
        </w:rPr>
      </w:r>
      <w:r w:rsidR="007E0FB5">
        <w:rPr>
          <w:color w:val="auto"/>
        </w:rPr>
        <w:fldChar w:fldCharType="separate"/>
      </w:r>
      <w:r w:rsidR="0085332E" w:rsidRPr="0085332E">
        <w:rPr>
          <w:noProof/>
          <w:color w:val="auto"/>
          <w:vertAlign w:val="superscript"/>
        </w:rPr>
        <w:t>6,7,12,17,18</w:t>
      </w:r>
      <w:r w:rsidR="007E0FB5">
        <w:rPr>
          <w:color w:val="auto"/>
        </w:rPr>
        <w:fldChar w:fldCharType="end"/>
      </w:r>
      <w:r w:rsidRPr="00B93901">
        <w:rPr>
          <w:color w:val="auto"/>
        </w:rPr>
        <w:t>.  This technique</w:t>
      </w:r>
      <w:ins w:id="221" w:author="michael hutchinson" w:date="2017-03-17T07:58:00Z">
        <w:r w:rsidR="00B66373">
          <w:rPr>
            <w:color w:val="auto"/>
          </w:rPr>
          <w:t>,</w:t>
        </w:r>
      </w:ins>
      <w:r w:rsidRPr="00B93901">
        <w:rPr>
          <w:color w:val="auto"/>
        </w:rPr>
        <w:t xml:space="preserve"> which presents non-</w:t>
      </w:r>
      <w:proofErr w:type="spellStart"/>
      <w:r w:rsidRPr="00B93901">
        <w:rPr>
          <w:color w:val="auto"/>
        </w:rPr>
        <w:t>randomised</w:t>
      </w:r>
      <w:proofErr w:type="spellEnd"/>
      <w:r w:rsidRPr="00B93901">
        <w:rPr>
          <w:color w:val="auto"/>
        </w:rPr>
        <w:t xml:space="preserve"> progressively asynchronous stimuli</w:t>
      </w:r>
      <w:ins w:id="222" w:author="michael hutchinson" w:date="2017-03-17T07:58:00Z">
        <w:r w:rsidR="00B66373">
          <w:rPr>
            <w:color w:val="auto"/>
          </w:rPr>
          <w:t>,</w:t>
        </w:r>
      </w:ins>
      <w:r w:rsidRPr="00B93901">
        <w:rPr>
          <w:color w:val="auto"/>
        </w:rPr>
        <w:t xml:space="preserve"> may be </w:t>
      </w:r>
      <w:del w:id="223" w:author="michael hutchinson" w:date="2017-03-17T09:43:00Z">
        <w:r w:rsidRPr="00B93901" w:rsidDel="00F800E9">
          <w:rPr>
            <w:color w:val="auto"/>
          </w:rPr>
          <w:delText xml:space="preserve">perceived </w:delText>
        </w:r>
      </w:del>
      <w:ins w:id="224" w:author="michael hutchinson" w:date="2017-03-17T09:43:00Z">
        <w:r w:rsidR="00F800E9">
          <w:rPr>
            <w:color w:val="auto"/>
          </w:rPr>
          <w:t xml:space="preserve">considered </w:t>
        </w:r>
      </w:ins>
      <w:r w:rsidRPr="00B93901">
        <w:rPr>
          <w:color w:val="auto"/>
        </w:rPr>
        <w:t>to contribute to a potential learning effect.  This possib</w:t>
      </w:r>
      <w:r w:rsidR="000836C0">
        <w:rPr>
          <w:color w:val="auto"/>
        </w:rPr>
        <w:t xml:space="preserve">ility was specifically tested </w:t>
      </w:r>
      <w:r w:rsidR="00E74809">
        <w:rPr>
          <w:color w:val="auto"/>
        </w:rPr>
        <w:t xml:space="preserve">by McGovern </w:t>
      </w:r>
      <w:del w:id="225" w:author="michael hutchinson" w:date="2017-03-17T07:58:00Z">
        <w:r w:rsidR="00E74809" w:rsidDel="00B66373">
          <w:rPr>
            <w:color w:val="auto"/>
          </w:rPr>
          <w:delText>et al</w:delText>
        </w:r>
      </w:del>
      <w:ins w:id="226" w:author="michael hutchinson" w:date="2017-03-17T07:58:00Z">
        <w:r w:rsidR="00B66373">
          <w:rPr>
            <w:color w:val="auto"/>
          </w:rPr>
          <w:t>and colleagues</w:t>
        </w:r>
      </w:ins>
      <w:ins w:id="227" w:author="michael hutchinson" w:date="2017-03-17T09:44:00Z">
        <w:r w:rsidR="00F800E9" w:rsidRPr="00F800E9">
          <w:rPr>
            <w:color w:val="auto"/>
            <w:vertAlign w:val="superscript"/>
            <w:rPrChange w:id="228" w:author="michael hutchinson" w:date="2017-03-17T09:44:00Z">
              <w:rPr>
                <w:color w:val="auto"/>
              </w:rPr>
            </w:rPrChange>
          </w:rPr>
          <w:t>16</w:t>
        </w:r>
      </w:ins>
      <w:ins w:id="229" w:author="michael hutchinson" w:date="2017-03-17T07:58:00Z">
        <w:r w:rsidR="00B66373">
          <w:rPr>
            <w:color w:val="auto"/>
          </w:rPr>
          <w:t>;</w:t>
        </w:r>
      </w:ins>
      <w:del w:id="230" w:author="michael hutchinson" w:date="2017-03-17T07:58:00Z">
        <w:r w:rsidR="00E74809" w:rsidDel="00B66373">
          <w:rPr>
            <w:color w:val="auto"/>
          </w:rPr>
          <w:delText>.,</w:delText>
        </w:r>
      </w:del>
      <w:r w:rsidR="00E74809">
        <w:rPr>
          <w:color w:val="auto"/>
        </w:rPr>
        <w:t xml:space="preserve"> </w:t>
      </w:r>
      <w:del w:id="231" w:author="michael hutchinson" w:date="2017-03-17T07:59:00Z">
        <w:r w:rsidRPr="00B93901" w:rsidDel="00B66373">
          <w:rPr>
            <w:color w:val="auto"/>
          </w:rPr>
          <w:delText xml:space="preserve">and </w:delText>
        </w:r>
      </w:del>
      <w:r w:rsidRPr="00B93901">
        <w:rPr>
          <w:color w:val="auto"/>
        </w:rPr>
        <w:t>the ‘staircase’ method was shown to be a robust approach with consistent results across repeated experiments</w:t>
      </w:r>
      <w:r w:rsidR="007E0FB5">
        <w:rPr>
          <w:color w:val="auto"/>
        </w:rPr>
        <w:fldChar w:fldCharType="begin"/>
      </w:r>
      <w:r w:rsidR="0085332E">
        <w:rPr>
          <w:color w:val="auto"/>
        </w:rPr>
        <w:instrText xml:space="preserve"> ADDIN EN.CITE &lt;EndNote&gt;&lt;Cite&gt;&lt;Author&gt;Mc Govern&lt;/Author&gt;&lt;Year&gt;2017&lt;/Year&gt;&lt;RecNum&gt;406&lt;/RecNum&gt;&lt;DisplayText&gt;&lt;style face="superscript"&gt;16&lt;/style&gt;&lt;/DisplayText&gt;&lt;record&gt;&lt;rec-number&gt;406&lt;/rec-number&gt;&lt;foreign-keys&gt;&lt;key app="EN" db-id="f2t5p5axivds2le0xenxvx0e9zs9xsp2259r" timestamp="1487842065"&gt;406&lt;/key&gt;&lt;/foreign-keys&gt;&lt;ref-type name="Journal Article"&gt;17&lt;/ref-type&gt;&lt;contributors&gt;&lt;authors&gt;&lt;author&gt;Mc Govern, E. M.&lt;/author&gt;&lt;author&gt;Butler, J. S.&lt;/author&gt;&lt;author&gt;Beiser, I.&lt;/author&gt;&lt;author&gt;Williams, L.&lt;/author&gt;&lt;author&gt;Quinlivan, B.&lt;/author&gt;&lt;author&gt;Narasiham, S.&lt;/author&gt;&lt;author&gt;Beck, R.&lt;/author&gt;&lt;author&gt;O&amp;apos;Riordan, S.&lt;/author&gt;&lt;author&gt;Reilly, R. B.&lt;/author&gt;&lt;author&gt;Hutchinson, M.&lt;/author&gt;&lt;/authors&gt;&lt;/contributors&gt;&lt;auth-address&gt;Department of Neurology, St. Vincent&amp;apos;s University Hospital, Dublin, Ireland. School of Medicine and Medical Sciences, University College Dublin, Dublin, Ireland. Trinity Centre for Bioengineering, Dublin, Ireland.&lt;/auth-address&gt;&lt;titles&gt;&lt;title&gt;A comparison of stimulus presentation methods in temporal discrimination testing&lt;/title&gt;&lt;secondary-title&gt;Physiol Meas&lt;/secondary-title&gt;&lt;/titles&gt;&lt;periodical&gt;&lt;full-title&gt;Physiol Meas&lt;/full-title&gt;&lt;/periodical&gt;&lt;pages&gt;N57-N64&lt;/pages&gt;&lt;volume&gt;38&lt;/volume&gt;&lt;number&gt;2&lt;/number&gt;&lt;dates&gt;&lt;year&gt;2017&lt;/year&gt;&lt;pub-dates&gt;&lt;date&gt;Feb&lt;/date&gt;&lt;/pub-dates&gt;&lt;/dates&gt;&lt;isbn&gt;1361-6579 (Electronic)&amp;#xD;0967-3334 (Linking)&lt;/isbn&gt;&lt;accession-num&gt;28099169&lt;/accession-num&gt;&lt;urls&gt;&lt;related-urls&gt;&lt;url&gt;https://www.ncbi.nlm.nih.gov/pubmed/28099169&lt;/url&gt;&lt;url&gt;http://iopscience.iop.org/article/10.1088/1361-6579/38/2/N57/pdf&lt;/url&gt;&lt;/related-urls&gt;&lt;/urls&gt;&lt;electronic-resource-num&gt;10.1088/1361-6579/38/2/N57&lt;/electronic-resource-num&gt;&lt;/record&gt;&lt;/Cite&gt;&lt;/EndNote&gt;</w:instrText>
      </w:r>
      <w:r w:rsidR="007E0FB5">
        <w:rPr>
          <w:color w:val="auto"/>
        </w:rPr>
        <w:fldChar w:fldCharType="separate"/>
      </w:r>
      <w:r w:rsidR="0085332E" w:rsidRPr="0085332E">
        <w:rPr>
          <w:noProof/>
          <w:color w:val="auto"/>
          <w:vertAlign w:val="superscript"/>
        </w:rPr>
        <w:t>16</w:t>
      </w:r>
      <w:r w:rsidR="007E0FB5">
        <w:rPr>
          <w:color w:val="auto"/>
        </w:rPr>
        <w:fldChar w:fldCharType="end"/>
      </w:r>
      <w:r w:rsidRPr="00B93901">
        <w:rPr>
          <w:color w:val="auto"/>
        </w:rPr>
        <w:t xml:space="preserve">.  This study also revealed </w:t>
      </w:r>
      <w:ins w:id="232" w:author="michael hutchinson" w:date="2017-03-17T07:59:00Z">
        <w:r w:rsidR="00B66373">
          <w:rPr>
            <w:color w:val="auto"/>
          </w:rPr>
          <w:t xml:space="preserve">that </w:t>
        </w:r>
      </w:ins>
      <w:r w:rsidRPr="00B93901">
        <w:rPr>
          <w:color w:val="auto"/>
        </w:rPr>
        <w:t xml:space="preserve">the </w:t>
      </w:r>
      <w:proofErr w:type="spellStart"/>
      <w:r w:rsidRPr="00B93901">
        <w:rPr>
          <w:color w:val="auto"/>
        </w:rPr>
        <w:t>randomised</w:t>
      </w:r>
      <w:proofErr w:type="spellEnd"/>
      <w:r w:rsidRPr="00B93901">
        <w:rPr>
          <w:color w:val="auto"/>
        </w:rPr>
        <w:t xml:space="preserve"> stimuli presentation method yields consistently </w:t>
      </w:r>
      <w:del w:id="233" w:author="michael hutchinson" w:date="2017-03-17T07:59:00Z">
        <w:r w:rsidRPr="00B93901" w:rsidDel="00B66373">
          <w:rPr>
            <w:color w:val="auto"/>
          </w:rPr>
          <w:delText xml:space="preserve">larger </w:delText>
        </w:r>
      </w:del>
      <w:ins w:id="234" w:author="michael hutchinson" w:date="2017-03-17T07:59:00Z">
        <w:r w:rsidR="00B66373" w:rsidRPr="00B93901">
          <w:rPr>
            <w:color w:val="auto"/>
          </w:rPr>
          <w:t>l</w:t>
        </w:r>
        <w:r w:rsidR="00B66373">
          <w:rPr>
            <w:color w:val="auto"/>
          </w:rPr>
          <w:t>onger</w:t>
        </w:r>
        <w:r w:rsidR="00B66373" w:rsidRPr="00B93901">
          <w:rPr>
            <w:color w:val="auto"/>
          </w:rPr>
          <w:t xml:space="preserve"> </w:t>
        </w:r>
      </w:ins>
      <w:r w:rsidRPr="00B93901">
        <w:rPr>
          <w:color w:val="auto"/>
        </w:rPr>
        <w:t>TDT values compared with the existing staircase method (mean TDT</w:t>
      </w:r>
      <w:r w:rsidRPr="00B93901">
        <w:rPr>
          <w:color w:val="auto"/>
          <w:vertAlign w:val="subscript"/>
        </w:rPr>
        <w:t>RANDOM</w:t>
      </w:r>
      <w:r w:rsidRPr="00B93901">
        <w:rPr>
          <w:color w:val="auto"/>
        </w:rPr>
        <w:t xml:space="preserve"> = 55.08</w:t>
      </w:r>
      <w:r w:rsidR="003E142E">
        <w:rPr>
          <w:color w:val="auto"/>
        </w:rPr>
        <w:t xml:space="preserve"> </w:t>
      </w:r>
      <w:r w:rsidRPr="00B93901">
        <w:rPr>
          <w:color w:val="auto"/>
        </w:rPr>
        <w:t>ms</w:t>
      </w:r>
      <w:ins w:id="235" w:author="michael hutchinson" w:date="2017-03-17T07:59:00Z">
        <w:r w:rsidR="00B66373">
          <w:rPr>
            <w:color w:val="auto"/>
          </w:rPr>
          <w:t>;</w:t>
        </w:r>
      </w:ins>
      <w:del w:id="236" w:author="michael hutchinson" w:date="2017-03-17T07:59:00Z">
        <w:r w:rsidRPr="00B93901" w:rsidDel="00B66373">
          <w:rPr>
            <w:color w:val="auto"/>
          </w:rPr>
          <w:delText>,</w:delText>
        </w:r>
      </w:del>
      <w:r w:rsidRPr="00B93901">
        <w:rPr>
          <w:color w:val="auto"/>
        </w:rPr>
        <w:t xml:space="preserve"> mean TDT</w:t>
      </w:r>
      <w:r w:rsidRPr="00B93901">
        <w:rPr>
          <w:color w:val="auto"/>
          <w:vertAlign w:val="subscript"/>
        </w:rPr>
        <w:t>STAIRCASE</w:t>
      </w:r>
      <w:r w:rsidRPr="00B93901">
        <w:rPr>
          <w:color w:val="auto"/>
        </w:rPr>
        <w:t xml:space="preserve"> = 30.57 ms for 30 healt</w:t>
      </w:r>
      <w:r w:rsidR="000836C0">
        <w:rPr>
          <w:color w:val="auto"/>
        </w:rPr>
        <w:t>hy controls</w:t>
      </w:r>
      <w:r w:rsidR="003E142E">
        <w:rPr>
          <w:color w:val="auto"/>
        </w:rPr>
        <w:t>)</w:t>
      </w:r>
      <w:r w:rsidRPr="00B93901">
        <w:rPr>
          <w:color w:val="auto"/>
        </w:rPr>
        <w:t>.  While both presentation methods are valid, the difference in result</w:t>
      </w:r>
      <w:ins w:id="237" w:author="michael hutchinson" w:date="2017-03-17T09:45:00Z">
        <w:r w:rsidR="00F800E9">
          <w:rPr>
            <w:color w:val="auto"/>
          </w:rPr>
          <w:t>ing</w:t>
        </w:r>
      </w:ins>
      <w:del w:id="238" w:author="michael hutchinson" w:date="2017-03-17T09:45:00Z">
        <w:r w:rsidRPr="00B93901" w:rsidDel="00F800E9">
          <w:rPr>
            <w:color w:val="auto"/>
          </w:rPr>
          <w:delText>ant</w:delText>
        </w:r>
      </w:del>
      <w:r w:rsidRPr="00B93901">
        <w:rPr>
          <w:color w:val="auto"/>
        </w:rPr>
        <w:t xml:space="preserve"> TDT values </w:t>
      </w:r>
      <w:r w:rsidR="000836C0">
        <w:t>emphasizes</w:t>
      </w:r>
      <w:r w:rsidR="005D17CA">
        <w:t xml:space="preserve"> the importance of maintaining uniformity in experimental technique selection </w:t>
      </w:r>
      <w:ins w:id="239" w:author="michael hutchinson" w:date="2017-03-17T08:00:00Z">
        <w:r w:rsidR="00B66373">
          <w:t xml:space="preserve">within and </w:t>
        </w:r>
      </w:ins>
      <w:r w:rsidR="00B93901">
        <w:t>across studies from a given laboratory</w:t>
      </w:r>
      <w:r w:rsidR="003E142E">
        <w:t xml:space="preserve">.  In addition </w:t>
      </w:r>
      <w:r w:rsidR="00B93901">
        <w:t xml:space="preserve">care should be taken when comparing absolute TDT values across studies (from patients and controls).  </w:t>
      </w:r>
    </w:p>
    <w:p w:rsidR="006975E7" w:rsidRDefault="006975E7" w:rsidP="008233FA"/>
    <w:p w:rsidR="00100B40" w:rsidRDefault="008233FA" w:rsidP="00140C67">
      <w:r>
        <w:t>Finally we presented two methods of data analysis.  The first</w:t>
      </w:r>
      <w:ins w:id="240" w:author="michael hutchinson" w:date="2017-03-17T09:46:00Z">
        <w:r w:rsidR="00F800E9">
          <w:t>,</w:t>
        </w:r>
      </w:ins>
      <w:r>
        <w:t xml:space="preserve"> </w:t>
      </w:r>
      <w:ins w:id="241" w:author="michael hutchinson" w:date="2017-03-17T09:46:00Z">
        <w:r w:rsidR="00F800E9">
          <w:t xml:space="preserve">standard analysis method, </w:t>
        </w:r>
      </w:ins>
      <w:r>
        <w:t xml:space="preserve">results in a single threshold value </w:t>
      </w:r>
      <w:r w:rsidR="00140C67">
        <w:t xml:space="preserve">for each of the eight </w:t>
      </w:r>
      <w:r>
        <w:t>run</w:t>
      </w:r>
      <w:r w:rsidR="00140C67">
        <w:t xml:space="preserve">s; where that threshold is </w:t>
      </w:r>
      <w:r>
        <w:t>the inter-stimulus interval of the first of three stimul</w:t>
      </w:r>
      <w:r w:rsidR="00100B40">
        <w:t>us</w:t>
      </w:r>
      <w:r>
        <w:t xml:space="preserve"> pairs identified as being asynchronous.  The median of the eight thresholds is taken as that person’s TDT value.  In order to overcome the potential limitations of having a single value, a second</w:t>
      </w:r>
      <w:ins w:id="242" w:author="michael hutchinson" w:date="2017-03-17T09:47:00Z">
        <w:r w:rsidR="00F800E9">
          <w:t>, more sophisticated,</w:t>
        </w:r>
      </w:ins>
      <w:r>
        <w:t xml:space="preserve"> approach has also been presented</w:t>
      </w:r>
      <w:r w:rsidR="005D17CA">
        <w:t>.</w:t>
      </w:r>
      <w:r>
        <w:t xml:space="preserve"> </w:t>
      </w:r>
      <w:r w:rsidR="005D17CA">
        <w:t xml:space="preserve">Using </w:t>
      </w:r>
      <w:del w:id="243" w:author="michael hutchinson" w:date="2017-03-17T09:47:00Z">
        <w:r w:rsidR="005D17CA" w:rsidDel="00F800E9">
          <w:delText>the second approach</w:delText>
        </w:r>
      </w:del>
      <w:ins w:id="244" w:author="michael hutchinson" w:date="2017-03-17T09:47:00Z">
        <w:r w:rsidR="00F800E9">
          <w:t>this analysis</w:t>
        </w:r>
      </w:ins>
      <w:r w:rsidR="005D17CA">
        <w:t xml:space="preserve"> a</w:t>
      </w:r>
      <w:r w:rsidR="00100B40">
        <w:t xml:space="preserve"> participant’s data is fitted with a cumulative Gaussian distribution and the mean and standard deviation extracted.  In addition, the data </w:t>
      </w:r>
      <w:del w:id="245" w:author="michael hutchinson" w:date="2017-03-17T09:48:00Z">
        <w:r w:rsidR="00100B40" w:rsidDel="00F800E9">
          <w:delText xml:space="preserve">is </w:delText>
        </w:r>
      </w:del>
      <w:ins w:id="246" w:author="michael hutchinson" w:date="2017-03-17T09:48:00Z">
        <w:r w:rsidR="00F800E9">
          <w:t>are</w:t>
        </w:r>
        <w:r w:rsidR="00F800E9">
          <w:t xml:space="preserve"> </w:t>
        </w:r>
      </w:ins>
      <w:r w:rsidR="00100B40">
        <w:t xml:space="preserve">submitted to a </w:t>
      </w:r>
      <w:r w:rsidR="00140C67">
        <w:t>non-parametric bootstrapped analysis</w:t>
      </w:r>
      <w:r w:rsidR="00100B40">
        <w:t xml:space="preserve"> </w:t>
      </w:r>
      <w:r w:rsidR="00140C67">
        <w:t xml:space="preserve">to get 95% confidence intervals </w:t>
      </w:r>
      <w:r w:rsidR="00100B40">
        <w:t>for each</w:t>
      </w:r>
      <w:r w:rsidR="00140C67">
        <w:t xml:space="preserve"> participant</w:t>
      </w:r>
      <w:r w:rsidR="00100B40">
        <w:t>’s data</w:t>
      </w:r>
      <w:r w:rsidR="007E0FB5">
        <w:fldChar w:fldCharType="begin">
          <w:fldData xml:space="preserve">PEVuZE5vdGU+PENpdGU+PEF1dGhvcj5CdXRsZXI8L0F1dGhvcj48WWVhcj4yMDE1PC9ZZWFyPjxS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==
</w:fldData>
        </w:fldChar>
      </w:r>
      <w:r w:rsidR="0085332E">
        <w:instrText xml:space="preserve"> ADDIN EN.CITE </w:instrText>
      </w:r>
      <w:r w:rsidR="007E0FB5">
        <w:fldChar w:fldCharType="begin">
          <w:fldData xml:space="preserve">PEVuZE5vdGU+PENpdGU+PEF1dGhvcj5CdXRsZXI8L0F1dGhvcj48WWVhcj4yMDE1PC9ZZWFyPjxS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==
</w:fldData>
        </w:fldChar>
      </w:r>
      <w:r w:rsidR="0085332E">
        <w:instrText xml:space="preserve"> ADDIN EN.CITE.DATA </w:instrText>
      </w:r>
      <w:r w:rsidR="007E0FB5">
        <w:fldChar w:fldCharType="end"/>
      </w:r>
      <w:r w:rsidR="007E0FB5">
        <w:fldChar w:fldCharType="separate"/>
      </w:r>
      <w:r w:rsidR="0085332E" w:rsidRPr="0085332E">
        <w:rPr>
          <w:noProof/>
          <w:vertAlign w:val="superscript"/>
        </w:rPr>
        <w:t>15</w:t>
      </w:r>
      <w:r w:rsidR="007E0FB5">
        <w:fldChar w:fldCharType="end"/>
      </w:r>
      <w:r w:rsidR="00100B40">
        <w:t xml:space="preserve">.  This method of data analysis offers the potential to gain deeper insight into differences in visual perception, particularly when examining </w:t>
      </w:r>
      <w:r w:rsidR="0069337E">
        <w:t xml:space="preserve">differences within and between control and </w:t>
      </w:r>
      <w:r w:rsidR="00100B40">
        <w:t xml:space="preserve">patient groups. </w:t>
      </w:r>
    </w:p>
    <w:p w:rsidR="00100B40" w:rsidRDefault="00100B40" w:rsidP="00140C67"/>
    <w:p w:rsidR="0011774B" w:rsidRPr="0011774B" w:rsidRDefault="0011774B" w:rsidP="00140C67">
      <w:pPr>
        <w:rPr>
          <w:b/>
          <w:i/>
        </w:rPr>
      </w:pPr>
      <w:r>
        <w:rPr>
          <w:b/>
          <w:i/>
        </w:rPr>
        <w:t xml:space="preserve">Application of TDT to </w:t>
      </w:r>
      <w:r w:rsidR="00ED30C5">
        <w:rPr>
          <w:b/>
          <w:i/>
        </w:rPr>
        <w:t xml:space="preserve">understanding the pathophysiology of </w:t>
      </w:r>
      <w:r>
        <w:rPr>
          <w:b/>
          <w:i/>
        </w:rPr>
        <w:t>Cervical Dystonia</w:t>
      </w:r>
    </w:p>
    <w:p w:rsidR="006975E7" w:rsidDel="00F800E9" w:rsidRDefault="006975E7" w:rsidP="006305D7">
      <w:pPr>
        <w:rPr>
          <w:del w:id="247" w:author="michael hutchinson" w:date="2017-03-17T09:49:00Z"/>
        </w:rPr>
      </w:pPr>
      <w:del w:id="248" w:author="michael hutchinson" w:date="2017-03-17T09:49:00Z">
        <w:r w:rsidDel="00F800E9">
          <w:delText>Cervical dystonia is the most common phenotype of adult onset focal dystonia</w:delText>
        </w:r>
        <w:r w:rsidR="007E0FB5" w:rsidDel="00F800E9">
          <w:fldChar w:fldCharType="begin">
            <w:fldData xml:space="preserve">PEVuZE5vdGU+PENpdGU+PEF1dGhvcj5XaWxsaWFtczwvQXV0aG9yPjxZZWFyPjIwMTY8L1llYXI+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=
</w:fldData>
          </w:fldChar>
        </w:r>
        <w:r w:rsidR="0085332E" w:rsidDel="00F800E9">
          <w:delInstrText xml:space="preserve"> ADDIN EN.CITE </w:delInstrText>
        </w:r>
        <w:r w:rsidR="007E0FB5" w:rsidDel="00F800E9">
          <w:fldChar w:fldCharType="begin">
            <w:fldData xml:space="preserve">PEVuZE5vdGU+PENpdGU+PEF1dGhvcj5XaWxsaWFtczwvQXV0aG9yPjxZZWFyPjIwMTY8L1llYXI+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=
</w:fldData>
          </w:fldChar>
        </w:r>
        <w:r w:rsidR="0085332E" w:rsidDel="00F800E9">
          <w:delInstrText xml:space="preserve"> ADDIN EN.CITE.DATA </w:delInstrText>
        </w:r>
        <w:r w:rsidR="007E0FB5" w:rsidDel="00F800E9">
          <w:fldChar w:fldCharType="end"/>
        </w:r>
        <w:r w:rsidR="007E0FB5" w:rsidDel="00F800E9">
          <w:fldChar w:fldCharType="separate"/>
        </w:r>
        <w:r w:rsidR="0085332E" w:rsidRPr="0085332E" w:rsidDel="00F800E9">
          <w:rPr>
            <w:noProof/>
            <w:vertAlign w:val="superscript"/>
          </w:rPr>
          <w:delText>9,10</w:delText>
        </w:r>
        <w:r w:rsidR="007E0FB5" w:rsidDel="00F800E9">
          <w:fldChar w:fldCharType="end"/>
        </w:r>
        <w:r w:rsidR="005D17CA" w:rsidDel="00F800E9">
          <w:delText>;</w:delText>
        </w:r>
        <w:r w:rsidDel="00F800E9">
          <w:delText xml:space="preserve"> </w:delText>
        </w:r>
        <w:r w:rsidR="005D17CA" w:rsidDel="00F800E9">
          <w:delText>i</w:delText>
        </w:r>
        <w:r w:rsidDel="00F800E9">
          <w:delText xml:space="preserve">ts pathogenesis remains unknown.  </w:delText>
        </w:r>
        <w:r w:rsidR="002A67B2" w:rsidDel="00F800E9">
          <w:delText>Over twenty monogenic inherited dystonias and dystonia-related disorders have been reported, and causal genes identified</w:delText>
        </w:r>
        <w:r w:rsidR="007E0FB5" w:rsidDel="00F800E9">
          <w:fldChar w:fldCharType="begin"/>
        </w:r>
        <w:r w:rsidR="0085332E" w:rsidDel="00F800E9">
          <w:delInstrText xml:space="preserve"> ADDIN EN.CITE &lt;EndNote&gt;&lt;Cite&gt;&lt;Author&gt;Xiao&lt;/Author&gt;&lt;Year&gt;2014&lt;/Year&gt;&lt;RecNum&gt;464&lt;/RecNum&gt;&lt;DisplayText&gt;&lt;style face="superscript"&gt;19&lt;/style&gt;&lt;/DisplayText&gt;&lt;record&gt;&lt;rec-number&gt;464&lt;/rec-number&gt;&lt;foreign-keys&gt;&lt;key app="EN" db-id="f2t5p5axivds2le0xenxvx0e9zs9xsp2259r" timestamp="1489668743"&gt;464&lt;/key&gt;&lt;/foreign-keys&gt;&lt;ref-type name="Journal Article"&gt;17&lt;/ref-type&gt;&lt;contributors&gt;&lt;authors&gt;&lt;author&gt;Xiao, Jianfeng&lt;/author&gt;&lt;author&gt;Vemula, Satya R.&lt;/author&gt;&lt;author&gt;LeDoux, Mark S.&lt;/author&gt;&lt;/authors&gt;&lt;/contributors&gt;&lt;titles&gt;&lt;title&gt;Recent Advances in the Genetics of Dystonia&lt;/title&gt;&lt;secondary-title&gt;Current Neurology and Neuroscience Reports&lt;/secondary-title&gt;&lt;/titles&gt;&lt;periodical&gt;&lt;full-title&gt;Current Neurology and Neuroscience Reports&lt;/full-title&gt;&lt;/periodical&gt;&lt;pages&gt;462&lt;/pages&gt;&lt;volume&gt;14&lt;/volume&gt;&lt;number&gt;8&lt;/number&gt;&lt;dates&gt;&lt;year&gt;2014&lt;/year&gt;&lt;/dates&gt;&lt;isbn&gt;1534-6293&lt;/isbn&gt;&lt;label&gt;Xiao2014&lt;/label&gt;&lt;work-type&gt;journal article&lt;/work-type&gt;&lt;urls&gt;&lt;related-urls&gt;&lt;url&gt;http://dx.doi.org/10.1007/s11910-014-0462-8&lt;/url&gt;&lt;url&gt;http://download.springer.com/static/pdf/75/art%253A10.1007%252Fs11910-014-0462-8.pdf?originUrl=http%3A%2F%2Flink.springer.com%2Farticle%2F10.1007%2Fs11910-014-0462-8&amp;amp;token2=exp=1489670086~acl=%2Fstatic%2Fpdf%2F75%2Fart%25253A10.1007%25252Fs11910-014-0462-8.pdf%3ForiginUrl%3Dhttp%253A%252F%252Flink.springer.com%252Farticle%252F10.1007%252Fs11910-014-0462-8*~hmac=56a9f7de00565facf01ae40cbdd898fd7d3d46297388ee21ef014e99cc2effa4&lt;/url&gt;&lt;/related-urls&gt;&lt;/urls&gt;&lt;electronic-resource-num&gt;10.1007/s11910-014-0462-8&lt;/electronic-resource-num&gt;&lt;/record&gt;&lt;/Cite&gt;&lt;/EndNote&gt;</w:delInstrText>
        </w:r>
        <w:r w:rsidR="007E0FB5" w:rsidDel="00F800E9">
          <w:fldChar w:fldCharType="separate"/>
        </w:r>
        <w:r w:rsidR="0085332E" w:rsidRPr="0085332E" w:rsidDel="00F800E9">
          <w:rPr>
            <w:noProof/>
            <w:vertAlign w:val="superscript"/>
          </w:rPr>
          <w:delText>19</w:delText>
        </w:r>
        <w:r w:rsidR="007E0FB5" w:rsidDel="00F800E9">
          <w:fldChar w:fldCharType="end"/>
        </w:r>
        <w:r w:rsidR="007155CC" w:rsidDel="00F800E9">
          <w:delText>.  However, the majority of adult onset isolated dystonias have unknown genetic causation</w:delText>
        </w:r>
        <w:r w:rsidR="004801E2" w:rsidDel="00F800E9">
          <w:delText>.</w:delText>
        </w:r>
        <w:r w:rsidR="007155CC" w:rsidDel="00F800E9">
          <w:delText xml:space="preserve">  </w:delText>
        </w:r>
        <w:r w:rsidR="004801E2" w:rsidDel="00F800E9">
          <w:delText xml:space="preserve">An endophenotype is a subclinical marker of genetic carriage which can help us understand disease pathomechanisms.  </w:delText>
        </w:r>
        <w:r w:rsidR="004801E2" w:rsidRPr="00E60BA5" w:rsidDel="00F800E9">
          <w:delText xml:space="preserve">The </w:delText>
        </w:r>
        <w:r w:rsidR="00100B40" w:rsidDel="00F800E9">
          <w:delText>TDT</w:delText>
        </w:r>
        <w:r w:rsidR="004801E2" w:rsidRPr="00E60BA5" w:rsidDel="00F800E9">
          <w:delText xml:space="preserve"> </w:delText>
        </w:r>
        <w:r w:rsidR="00793F36" w:rsidDel="00F800E9">
          <w:delText xml:space="preserve">is proposed as </w:delText>
        </w:r>
        <w:r w:rsidR="004801E2" w:rsidRPr="00E60BA5" w:rsidDel="00F800E9">
          <w:delText xml:space="preserve">a potential endophenotype for </w:delText>
        </w:r>
        <w:r w:rsidR="004801E2" w:rsidDel="00F800E9">
          <w:delText xml:space="preserve">adult onset </w:delText>
        </w:r>
        <w:r w:rsidR="004801E2" w:rsidRPr="00E60BA5" w:rsidDel="00F800E9">
          <w:delText>focal dystonia</w:delText>
        </w:r>
        <w:r w:rsidR="007E0FB5" w:rsidDel="00F800E9">
          <w:fldChar w:fldCharType="begin">
            <w:fldData xml:space="preserve">PEVuZE5vdGU+PENpdGU+PEF1dGhvcj5IdXRjaGluc29uPC9BdXRob3I+PFllYXI+MjAxMzwvWWVh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</w:fldData>
          </w:fldChar>
        </w:r>
        <w:r w:rsidR="0085332E" w:rsidDel="00F800E9">
          <w:delInstrText xml:space="preserve"> ADDIN EN.CITE </w:delInstrText>
        </w:r>
        <w:r w:rsidR="007E0FB5" w:rsidDel="00F800E9">
          <w:fldChar w:fldCharType="begin">
            <w:fldData xml:space="preserve">PEVuZE5vdGU+PENpdGU+PEF1dGhvcj5IdXRjaGluc29uPC9BdXRob3I+PFllYXI+MjAxMzwvWWVh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</w:fldData>
          </w:fldChar>
        </w:r>
        <w:r w:rsidR="0085332E" w:rsidDel="00F800E9">
          <w:delInstrText xml:space="preserve"> ADDIN EN.CITE.DATA </w:delInstrText>
        </w:r>
        <w:r w:rsidR="007E0FB5" w:rsidDel="00F800E9">
          <w:fldChar w:fldCharType="end"/>
        </w:r>
        <w:r w:rsidR="007E0FB5" w:rsidDel="00F800E9">
          <w:fldChar w:fldCharType="separate"/>
        </w:r>
        <w:r w:rsidR="0085332E" w:rsidRPr="0085332E" w:rsidDel="00F800E9">
          <w:rPr>
            <w:noProof/>
            <w:vertAlign w:val="superscript"/>
          </w:rPr>
          <w:delText>2,4</w:delText>
        </w:r>
        <w:r w:rsidR="007E0FB5" w:rsidDel="00F800E9">
          <w:fldChar w:fldCharType="end"/>
        </w:r>
        <w:r w:rsidR="00793F36" w:rsidDel="00F800E9">
          <w:delText xml:space="preserve"> and has been found to be</w:delText>
        </w:r>
        <w:r w:rsidR="004801E2" w:rsidRPr="00E60BA5" w:rsidDel="00F800E9">
          <w:delText xml:space="preserve"> abnormal in up to 9</w:delText>
        </w:r>
        <w:r w:rsidR="004801E2" w:rsidDel="00F800E9">
          <w:delText xml:space="preserve">7% of patients </w:delText>
        </w:r>
        <w:r w:rsidR="004801E2" w:rsidRPr="00E60BA5" w:rsidDel="00F800E9">
          <w:delText>and approximately 50% of their clinically unaffected relatives</w:delText>
        </w:r>
        <w:r w:rsidR="007E0FB5" w:rsidDel="00F800E9">
          <w:fldChar w:fldCharType="begin">
            <w:fldData xml:space="preserve">PEVuZE5vdGU+PENpdGU+PEF1dGhvcj5LaW1taWNoPC9BdXRob3I+PFllYXI+MjAxMTwvWWVhcj48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</w:fldData>
          </w:fldChar>
        </w:r>
        <w:r w:rsidR="0085332E" w:rsidDel="00F800E9">
          <w:delInstrText xml:space="preserve"> ADDIN EN.CITE </w:delInstrText>
        </w:r>
        <w:r w:rsidR="007E0FB5" w:rsidDel="00F800E9">
          <w:fldChar w:fldCharType="begin">
            <w:fldData xml:space="preserve">PEVuZE5vdGU+PENpdGU+PEF1dGhvcj5LaW1taWNoPC9BdXRob3I+PFllYXI+MjAxMTwvWWVhcj48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</w:fldData>
          </w:fldChar>
        </w:r>
        <w:r w:rsidR="0085332E" w:rsidDel="00F800E9">
          <w:delInstrText xml:space="preserve"> ADDIN EN.CITE.DATA </w:delInstrText>
        </w:r>
        <w:r w:rsidR="007E0FB5" w:rsidDel="00F800E9">
          <w:fldChar w:fldCharType="end"/>
        </w:r>
        <w:r w:rsidR="007E0FB5" w:rsidDel="00F800E9">
          <w:fldChar w:fldCharType="separate"/>
        </w:r>
        <w:r w:rsidR="0085332E" w:rsidRPr="0085332E" w:rsidDel="00F800E9">
          <w:rPr>
            <w:noProof/>
            <w:vertAlign w:val="superscript"/>
          </w:rPr>
          <w:delText>1,3,4</w:delText>
        </w:r>
        <w:r w:rsidR="007E0FB5" w:rsidDel="00F800E9">
          <w:fldChar w:fldCharType="end"/>
        </w:r>
        <w:r w:rsidR="004801E2" w:rsidRPr="00E60BA5" w:rsidDel="00F800E9">
          <w:delText>.</w:delText>
        </w:r>
        <w:r w:rsidR="004801E2" w:rsidRPr="004801E2" w:rsidDel="00F800E9">
          <w:delText xml:space="preserve"> </w:delText>
        </w:r>
        <w:r w:rsidR="008662E1" w:rsidDel="00F800E9">
          <w:delText>T</w:delText>
        </w:r>
        <w:r w:rsidR="004B3844" w:rsidDel="00F800E9">
          <w:delText>emporal discrimination is affected by age</w:delText>
        </w:r>
        <w:r w:rsidR="007E0FB5" w:rsidDel="00F800E9">
          <w:fldChar w:fldCharType="begin"/>
        </w:r>
        <w:r w:rsidR="0085332E" w:rsidDel="00F800E9">
          <w:delInstrText xml:space="preserve"> ADDIN EN.CITE &lt;EndNote&gt;&lt;Cite&gt;&lt;Author&gt;Ramos&lt;/Author&gt;&lt;Year&gt;2016&lt;/Year&gt;&lt;RecNum&gt;425&lt;/RecNum&gt;&lt;DisplayText&gt;&lt;style face="superscript"&gt;20&lt;/style&gt;&lt;/DisplayText&gt;&lt;record&gt;&lt;rec-number&gt;425&lt;/rec-number&gt;&lt;foreign-keys&gt;&lt;key app="EN" db-id="f2t5p5axivds2le0xenxvx0e9zs9xsp2259r" timestamp="1487856196"&gt;425&lt;/key&gt;&lt;/foreign-keys&gt;&lt;ref-type name="Journal Article"&gt;17&lt;/ref-type&gt;&lt;contributors&gt;&lt;authors&gt;&lt;author&gt;Ramos, V. F.&lt;/author&gt;&lt;author&gt;Esquenazi, A.&lt;/author&gt;&lt;author&gt;Villegas, M. A.&lt;/author&gt;&lt;author&gt;Wu, T.&lt;/author&gt;&lt;author&gt;Hallett, M.&lt;/author&gt;&lt;/authors&gt;&lt;/contributors&gt;&lt;auth-address&gt;Human Motor Control Section, National Institutes of Health, Bethesda, MD, USA. Electronic address: vesper.ramos@yahoo.com.&amp;#xD;Human Motor Control Section, National Institutes of Health, Bethesda, MD, USA.&lt;/auth-address&gt;&lt;titles&gt;&lt;title&gt;Temporal discrimination threshold with healthy aging&lt;/title&gt;&lt;secondary-title&gt;Neurobiol Aging&lt;/secondary-title&gt;&lt;alt-title&gt;Neurobiology of aging&lt;/alt-title&gt;&lt;/titles&gt;&lt;periodical&gt;&lt;full-title&gt;Neurobiol Aging&lt;/full-title&gt;&lt;abbr-1&gt;Neurobiology of aging&lt;/abbr-1&gt;&lt;/periodical&gt;&lt;alt-periodical&gt;&lt;full-title&gt;Neurobiol Aging&lt;/full-title&gt;&lt;abbr-1&gt;Neurobiology of aging&lt;/abbr-1&gt;&lt;/alt-periodical&gt;&lt;pages&gt;174-9&lt;/pages&gt;&lt;volume&gt;43&lt;/volume&gt;&lt;edition&gt;2016/06/04&lt;/edition&gt;&lt;keywords&gt;&lt;keyword&gt;Age effects&lt;/keyword&gt;&lt;keyword&gt;Aging&lt;/keyword&gt;&lt;keyword&gt;Temporal discrimination threshold&lt;/keyword&gt;&lt;keyword&gt;Time perception&lt;/keyword&gt;&lt;keyword&gt;Timing&lt;/keyword&gt;&lt;/keywords&gt;&lt;dates&gt;&lt;year&gt;2016&lt;/year&gt;&lt;pub-dates&gt;&lt;date&gt;Jul&lt;/date&gt;&lt;/pub-dates&gt;&lt;/dates&gt;&lt;isbn&gt;0197-4580&lt;/isbn&gt;&lt;accession-num&gt;27255827&lt;/accession-num&gt;&lt;urls&gt;&lt;/urls&gt;&lt;custom2&gt;PMC4893195&lt;/custom2&gt;&lt;custom6&gt;NIHMS787208&lt;/custom6&gt;&lt;electronic-resource-num&gt;10.1016/j.neurobiolaging.2016.04.009&lt;/electronic-resource-num&gt;&lt;remote-database-provider&gt;NLM&lt;/remote-database-provider&gt;&lt;language&gt;eng&lt;/language&gt;&lt;/record&gt;&lt;/Cite&gt;&lt;/EndNote&gt;</w:delInstrText>
        </w:r>
        <w:r w:rsidR="007E0FB5" w:rsidDel="00F800E9">
          <w:fldChar w:fldCharType="separate"/>
        </w:r>
        <w:r w:rsidR="0085332E" w:rsidRPr="0085332E" w:rsidDel="00F800E9">
          <w:rPr>
            <w:noProof/>
            <w:vertAlign w:val="superscript"/>
          </w:rPr>
          <w:delText>20</w:delText>
        </w:r>
        <w:r w:rsidR="007E0FB5" w:rsidDel="00F800E9">
          <w:fldChar w:fldCharType="end"/>
        </w:r>
        <w:r w:rsidR="008662E1" w:rsidDel="00F800E9">
          <w:delText>.  In addition, a</w:delText>
        </w:r>
        <w:r w:rsidR="004801E2" w:rsidDel="00F800E9">
          <w:delText xml:space="preserve">bnormal TDT </w:delText>
        </w:r>
        <w:r w:rsidR="004B3844" w:rsidDel="00F800E9">
          <w:delText>has</w:delText>
        </w:r>
        <w:r w:rsidR="008662E1" w:rsidDel="00F800E9">
          <w:delText xml:space="preserve"> been</w:delText>
        </w:r>
        <w:r w:rsidR="004B3844" w:rsidDel="00F800E9">
          <w:delText xml:space="preserve"> shown to </w:delText>
        </w:r>
        <w:r w:rsidR="004801E2" w:rsidDel="00F800E9">
          <w:delText>follow an age- and sex-related pattern similar to that of cervical dystonia</w:delText>
        </w:r>
        <w:r w:rsidR="007E0FB5" w:rsidDel="00F800E9">
          <w:fldChar w:fldCharType="begin">
            <w:fldData xml:space="preserve">PEVuZE5vdGU+PENpdGU+PEF1dGhvcj5CdXRsZXI8L0F1dGhvcj48WWVhcj4yMDE1PC9ZZWFyPjxS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</w:fldData>
          </w:fldChar>
        </w:r>
        <w:r w:rsidR="0085332E" w:rsidDel="00F800E9">
          <w:delInstrText xml:space="preserve"> ADDIN EN.CITE </w:delInstrText>
        </w:r>
        <w:r w:rsidR="007E0FB5" w:rsidDel="00F800E9">
          <w:fldChar w:fldCharType="begin">
            <w:fldData xml:space="preserve">PEVuZE5vdGU+PENpdGU+PEF1dGhvcj5CdXRsZXI8L0F1dGhvcj48WWVhcj4yMDE1PC9ZZWFyPjxS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</w:fldData>
          </w:fldChar>
        </w:r>
        <w:r w:rsidR="0085332E" w:rsidDel="00F800E9">
          <w:delInstrText xml:space="preserve"> ADDIN EN.CITE.DATA </w:delInstrText>
        </w:r>
        <w:r w:rsidR="007E0FB5" w:rsidDel="00F800E9">
          <w:fldChar w:fldCharType="end"/>
        </w:r>
        <w:r w:rsidR="007E0FB5" w:rsidDel="00F800E9">
          <w:fldChar w:fldCharType="separate"/>
        </w:r>
        <w:r w:rsidR="0085332E" w:rsidRPr="0085332E" w:rsidDel="00F800E9">
          <w:rPr>
            <w:noProof/>
            <w:vertAlign w:val="superscript"/>
          </w:rPr>
          <w:delText>12</w:delText>
        </w:r>
        <w:r w:rsidR="007E0FB5" w:rsidDel="00F800E9">
          <w:fldChar w:fldCharType="end"/>
        </w:r>
        <w:r w:rsidR="004801E2" w:rsidDel="00F800E9">
          <w:delText>.  These findings</w:delText>
        </w:r>
        <w:r w:rsidR="004801E2" w:rsidRPr="00BA298A" w:rsidDel="00F800E9">
          <w:delText xml:space="preserve"> </w:delText>
        </w:r>
        <w:r w:rsidR="004801E2" w:rsidDel="00F800E9">
          <w:delText xml:space="preserve">suggest autosomal dominant inheritance and support the </w:delText>
        </w:r>
        <w:r w:rsidR="004801E2" w:rsidRPr="00A92FBE" w:rsidDel="00F800E9">
          <w:delText>use of the TDT as an endophenotype for adult onset focal dystonia, and in particular, cervical dy</w:delText>
        </w:r>
        <w:r w:rsidR="00634E91" w:rsidDel="00F800E9">
          <w:delText>s</w:delText>
        </w:r>
        <w:r w:rsidR="004801E2" w:rsidRPr="00A92FBE" w:rsidDel="00F800E9">
          <w:delText>tonia.</w:delText>
        </w:r>
        <w:r w:rsidR="004801E2" w:rsidRPr="004801E2" w:rsidDel="00F800E9">
          <w:delText xml:space="preserve"> </w:delText>
        </w:r>
      </w:del>
    </w:p>
    <w:p w:rsidR="006975E7" w:rsidRDefault="006975E7" w:rsidP="006305D7"/>
    <w:p w:rsidR="007D13B7" w:rsidRDefault="004801E2" w:rsidP="007D13B7">
      <w:pPr>
        <w:rPr>
          <w:ins w:id="249" w:author="michael hutchinson" w:date="2017-03-17T09:49:00Z"/>
        </w:rPr>
      </w:pPr>
      <w:r>
        <w:t>An abnormal TDT can be interpreted as an impaired ability to detect or discriminate environmental change.</w:t>
      </w:r>
      <w:r w:rsidRPr="004801E2">
        <w:t xml:space="preserve"> </w:t>
      </w:r>
      <w:r w:rsidR="006975E7">
        <w:t xml:space="preserve"> </w:t>
      </w:r>
      <w:r>
        <w:t xml:space="preserve">The superior </w:t>
      </w:r>
      <w:proofErr w:type="spellStart"/>
      <w:r>
        <w:t>colliculus</w:t>
      </w:r>
      <w:proofErr w:type="spellEnd"/>
      <w:ins w:id="250" w:author="michael hutchinson" w:date="2017-03-17T08:01:00Z">
        <w:r w:rsidR="00B66373">
          <w:t>,</w:t>
        </w:r>
      </w:ins>
      <w:r>
        <w:t xml:space="preserve"> </w:t>
      </w:r>
      <w:del w:id="251" w:author="michael hutchinson" w:date="2017-03-17T08:01:00Z">
        <w:r w:rsidDel="00B66373">
          <w:delText>located at the back of the</w:delText>
        </w:r>
      </w:del>
      <w:ins w:id="252" w:author="michael hutchinson" w:date="2017-03-17T08:01:00Z">
        <w:r w:rsidR="00B66373">
          <w:t>in the dorsal</w:t>
        </w:r>
      </w:ins>
      <w:r>
        <w:t xml:space="preserve"> midbrain</w:t>
      </w:r>
      <w:ins w:id="253" w:author="michael hutchinson" w:date="2017-03-17T08:01:00Z">
        <w:r w:rsidR="00B66373">
          <w:t>,</w:t>
        </w:r>
      </w:ins>
      <w:r>
        <w:t xml:space="preserve"> plays a critical role in detecting a</w:t>
      </w:r>
      <w:r w:rsidR="007D13B7">
        <w:t>nd reacting to salient stimuli</w:t>
      </w:r>
      <w:r w:rsidR="007E0FB5">
        <w:fldChar w:fldCharType="begin"/>
      </w:r>
      <w:r w:rsidR="0085332E">
        <w:instrText xml:space="preserve"> ADDIN EN.CITE &lt;EndNote&gt;&lt;Cite&gt;&lt;Author&gt;Isa&lt;/Author&gt;&lt;Year&gt;2009&lt;/Year&gt;&lt;RecNum&gt;199&lt;/RecNum&gt;&lt;DisplayText&gt;&lt;style face="superscript"&gt;21&lt;/style&gt;&lt;/DisplayText&gt;&lt;record&gt;&lt;rec-number&gt;199&lt;/rec-number&gt;&lt;foreign-keys&gt;&lt;key app="EN" db-id="f2t5p5axivds2le0xenxvx0e9zs9xsp2259r" timestamp="1487842059"&gt;199&lt;/key&gt;&lt;/foreign-keys&gt;&lt;ref-type name="Journal Article"&gt;17&lt;/ref-type&gt;&lt;contributors&gt;&lt;authors&gt;&lt;author&gt;Isa, T.&lt;/author&gt;&lt;author&gt;Hall, W. C.&lt;/author&gt;&lt;/authors&gt;&lt;/contributors&gt;&lt;auth-address&gt;Dept. of Developmental Physiology, National Institute for Physiological Sciences, Myodaiji, Okazaki 444-8585, Japan. tisa@nips.ac.jpor&lt;/auth-address&gt;&lt;titles&gt;&lt;title&gt;Exploring the superior colliculus in vitro&lt;/title&gt;&lt;secondary-title&gt;J Neurophysiol&lt;/secondary-title&gt;&lt;/titles&gt;&lt;periodical&gt;&lt;full-title&gt;J Neurophysiol&lt;/full-title&gt;&lt;/periodical&gt;&lt;pages&gt;2581-93&lt;/pages&gt;&lt;volume&gt;102&lt;/volume&gt;&lt;number&gt;5&lt;/number&gt;&lt;keywords&gt;&lt;keyword&gt;Action Potentials/physiology&lt;/keyword&gt;&lt;keyword&gt;Animals&lt;/keyword&gt;&lt;keyword&gt;Computer Simulation&lt;/keyword&gt;&lt;keyword&gt;In Vitro Techniques&lt;/keyword&gt;&lt;keyword&gt;Models, Neurological&lt;/keyword&gt;&lt;keyword&gt;Nerve Net/physiology&lt;/keyword&gt;&lt;keyword&gt;Neural Inhibition/physiology&lt;/keyword&gt;&lt;keyword&gt;Neural Pathways/physiology&lt;/keyword&gt;&lt;keyword&gt;Neurons/classification/*physiology/ultrastructure&lt;/keyword&gt;&lt;keyword&gt;Saccades/*physiology&lt;/keyword&gt;&lt;keyword&gt;Superior Colliculi/*cytology/*physiology&lt;/keyword&gt;&lt;keyword&gt;gamma-Aminobutyric Acid/metabolism&lt;/keyword&gt;&lt;/keywords&gt;&lt;dates&gt;&lt;year&gt;2009&lt;/year&gt;&lt;pub-dates&gt;&lt;date&gt;Nov&lt;/date&gt;&lt;/pub-dates&gt;&lt;/dates&gt;&lt;isbn&gt;1522-1598 (Electronic)&amp;#xD;0022-3077 (Linking)&lt;/isbn&gt;&lt;accession-num&gt;19710376&lt;/accession-num&gt;&lt;urls&gt;&lt;related-urls&gt;&lt;url&gt;https://www.ncbi.nlm.nih.gov/pubmed/19710376&lt;/url&gt;&lt;url&gt;http://jn.physiology.org/content/jn/102/5/2581.full.pdf&lt;/url&gt;&lt;/related-urls&gt;&lt;/urls&gt;&lt;custom2&gt;PMC2777828&lt;/custom2&gt;&lt;electronic-resource-num&gt;10.1152/jn.00498.2009&lt;/electronic-resource-num&gt;&lt;/record&gt;&lt;/Cite&gt;&lt;/EndNote&gt;</w:instrText>
      </w:r>
      <w:r w:rsidR="007E0FB5">
        <w:fldChar w:fldCharType="separate"/>
      </w:r>
      <w:r w:rsidR="0085332E" w:rsidRPr="0085332E">
        <w:rPr>
          <w:noProof/>
          <w:vertAlign w:val="superscript"/>
        </w:rPr>
        <w:t>21</w:t>
      </w:r>
      <w:r w:rsidR="007E0FB5">
        <w:fldChar w:fldCharType="end"/>
      </w:r>
      <w:r w:rsidR="007D13B7">
        <w:t>.  Although a complex structure, it can be functionally</w:t>
      </w:r>
      <w:r w:rsidR="007D13B7" w:rsidRPr="238BB918">
        <w:t xml:space="preserve"> </w:t>
      </w:r>
      <w:r w:rsidR="007D13B7">
        <w:t>separated</w:t>
      </w:r>
      <w:r w:rsidR="007D13B7" w:rsidRPr="238BB918">
        <w:t xml:space="preserve"> </w:t>
      </w:r>
      <w:r w:rsidR="007D13B7">
        <w:t>into</w:t>
      </w:r>
      <w:r w:rsidR="007D13B7" w:rsidRPr="238BB918">
        <w:t xml:space="preserve"> </w:t>
      </w:r>
      <w:r w:rsidR="004E30D0">
        <w:t>two</w:t>
      </w:r>
      <w:r w:rsidR="007D13B7" w:rsidRPr="4CB22B76">
        <w:t xml:space="preserve"> layer</w:t>
      </w:r>
      <w:r w:rsidR="002A7C87">
        <w:t>s</w:t>
      </w:r>
      <w:r w:rsidR="007E0FB5">
        <w:fldChar w:fldCharType="begin"/>
      </w:r>
      <w:r w:rsidR="0085332E">
        <w:instrText xml:space="preserve"> ADDIN EN.CITE &lt;EndNote&gt;&lt;Cite&gt;&lt;Author&gt;Isa&lt;/Author&gt;&lt;Year&gt;2009&lt;/Year&gt;&lt;RecNum&gt;199&lt;/RecNum&gt;&lt;DisplayText&gt;&lt;style face="superscript"&gt;21&lt;/style&gt;&lt;/DisplayText&gt;&lt;record&gt;&lt;rec-number&gt;199&lt;/rec-number&gt;&lt;foreign-keys&gt;&lt;key app="EN" db-id="f2t5p5axivds2le0xenxvx0e9zs9xsp2259r" timestamp="1487842059"&gt;199&lt;/key&gt;&lt;/foreign-keys&gt;&lt;ref-type name="Journal Article"&gt;17&lt;/ref-type&gt;&lt;contributors&gt;&lt;authors&gt;&lt;author&gt;Isa, T.&lt;/author&gt;&lt;author&gt;Hall, W. C.&lt;/author&gt;&lt;/authors&gt;&lt;/contributors&gt;&lt;auth-address&gt;Dept. of Developmental Physiology, National Institute for Physiological Sciences, Myodaiji, Okazaki 444-8585, Japan. tisa@nips.ac.jpor&lt;/auth-address&gt;&lt;titles&gt;&lt;title&gt;Exploring the superior colliculus in vitro&lt;/title&gt;&lt;secondary-title&gt;J Neurophysiol&lt;/secondary-title&gt;&lt;/titles&gt;&lt;periodical&gt;&lt;full-title&gt;J Neurophysiol&lt;/full-title&gt;&lt;/periodical&gt;&lt;pages&gt;2581-93&lt;/pages&gt;&lt;volume&gt;102&lt;/volume&gt;&lt;number&gt;5&lt;/number&gt;&lt;keywords&gt;&lt;keyword&gt;Action Potentials/physiology&lt;/keyword&gt;&lt;keyword&gt;Animals&lt;/keyword&gt;&lt;keyword&gt;Computer Simulation&lt;/keyword&gt;&lt;keyword&gt;In Vitro Techniques&lt;/keyword&gt;&lt;keyword&gt;Models, Neurological&lt;/keyword&gt;&lt;keyword&gt;Nerve Net/physiology&lt;/keyword&gt;&lt;keyword&gt;Neural Inhibition/physiology&lt;/keyword&gt;&lt;keyword&gt;Neural Pathways/physiology&lt;/keyword&gt;&lt;keyword&gt;Neurons/classification/*physiology/ultrastructure&lt;/keyword&gt;&lt;keyword&gt;Saccades/*physiology&lt;/keyword&gt;&lt;keyword&gt;Superior Colliculi/*cytology/*physiology&lt;/keyword&gt;&lt;keyword&gt;gamma-Aminobutyric Acid/metabolism&lt;/keyword&gt;&lt;/keywords&gt;&lt;dates&gt;&lt;year&gt;2009&lt;/year&gt;&lt;pub-dates&gt;&lt;date&gt;Nov&lt;/date&gt;&lt;/pub-dates&gt;&lt;/dates&gt;&lt;isbn&gt;1522-1598 (Electronic)&amp;#xD;0022-3077 (Linking)&lt;/isbn&gt;&lt;accession-num&gt;19710376&lt;/accession-num&gt;&lt;urls&gt;&lt;related-urls&gt;&lt;url&gt;https://www.ncbi.nlm.nih.gov/pubmed/19710376&lt;/url&gt;&lt;url&gt;http://jn.physiology.org/content/jn/102/5/2581.full.pdf&lt;/url&gt;&lt;/related-urls&gt;&lt;/urls&gt;&lt;custom2&gt;PMC2777828&lt;/custom2&gt;&lt;electronic-resource-num&gt;10.1152/jn.00498.2009&lt;/electronic-resource-num&gt;&lt;/record&gt;&lt;/Cite&gt;&lt;/EndNote&gt;</w:instrText>
      </w:r>
      <w:r w:rsidR="007E0FB5">
        <w:fldChar w:fldCharType="separate"/>
      </w:r>
      <w:r w:rsidR="0085332E" w:rsidRPr="0085332E">
        <w:rPr>
          <w:noProof/>
          <w:vertAlign w:val="superscript"/>
        </w:rPr>
        <w:t>21</w:t>
      </w:r>
      <w:r w:rsidR="007E0FB5">
        <w:fldChar w:fldCharType="end"/>
      </w:r>
      <w:r w:rsidR="007D13B7" w:rsidRPr="238BB918">
        <w:t>.</w:t>
      </w:r>
      <w:r w:rsidR="007D13B7">
        <w:t xml:space="preserve">  </w:t>
      </w:r>
      <w:r w:rsidR="007D13B7" w:rsidRPr="00FB2B2D">
        <w:rPr>
          <w:color w:val="auto"/>
        </w:rPr>
        <w:t xml:space="preserve">The </w:t>
      </w:r>
      <w:proofErr w:type="spellStart"/>
      <w:r w:rsidR="007D13B7" w:rsidRPr="00FB2B2D">
        <w:rPr>
          <w:color w:val="auto"/>
        </w:rPr>
        <w:t>visuosensory</w:t>
      </w:r>
      <w:proofErr w:type="spellEnd"/>
      <w:r w:rsidR="007D13B7" w:rsidRPr="00FB2B2D">
        <w:rPr>
          <w:color w:val="auto"/>
        </w:rPr>
        <w:t xml:space="preserve"> neurons in the superficial layer receive direct input from the visual system. Whereas the premotor and </w:t>
      </w:r>
      <w:proofErr w:type="spellStart"/>
      <w:r w:rsidR="007D13B7" w:rsidRPr="00FB2B2D">
        <w:rPr>
          <w:color w:val="auto"/>
        </w:rPr>
        <w:t>cephalomotor</w:t>
      </w:r>
      <w:proofErr w:type="spellEnd"/>
      <w:r w:rsidR="007D13B7" w:rsidRPr="00FB2B2D">
        <w:rPr>
          <w:color w:val="auto"/>
        </w:rPr>
        <w:t xml:space="preserve"> neurons in the deep layer project </w:t>
      </w:r>
      <w:del w:id="254" w:author="michael hutchinson" w:date="2017-03-17T08:03:00Z">
        <w:r w:rsidR="007D13B7" w:rsidRPr="00FB2B2D" w:rsidDel="00B66373">
          <w:rPr>
            <w:color w:val="auto"/>
          </w:rPr>
          <w:delText>outwards,</w:delText>
        </w:r>
      </w:del>
      <w:ins w:id="255" w:author="michael hutchinson" w:date="2017-03-17T08:03:00Z">
        <w:r w:rsidR="00B66373">
          <w:rPr>
            <w:color w:val="auto"/>
          </w:rPr>
          <w:t>have multiple projections, including</w:t>
        </w:r>
      </w:ins>
      <w:r w:rsidR="007D13B7" w:rsidRPr="00FB2B2D">
        <w:rPr>
          <w:color w:val="auto"/>
        </w:rPr>
        <w:t xml:space="preserve"> control</w:t>
      </w:r>
      <w:del w:id="256" w:author="michael hutchinson" w:date="2017-03-17T08:03:00Z">
        <w:r w:rsidR="007D13B7" w:rsidRPr="00FB2B2D" w:rsidDel="00B66373">
          <w:rPr>
            <w:color w:val="auto"/>
          </w:rPr>
          <w:delText>ling</w:delText>
        </w:r>
      </w:del>
      <w:r w:rsidR="007D13B7" w:rsidRPr="00FB2B2D">
        <w:rPr>
          <w:color w:val="auto"/>
        </w:rPr>
        <w:t xml:space="preserve"> </w:t>
      </w:r>
      <w:ins w:id="257" w:author="michael hutchinson" w:date="2017-03-17T08:03:00Z">
        <w:r w:rsidR="00B66373">
          <w:rPr>
            <w:color w:val="auto"/>
          </w:rPr>
          <w:t xml:space="preserve">of </w:t>
        </w:r>
      </w:ins>
      <w:r w:rsidR="00DE3A8D" w:rsidRPr="00FB2B2D">
        <w:rPr>
          <w:color w:val="auto"/>
        </w:rPr>
        <w:t xml:space="preserve">the </w:t>
      </w:r>
      <w:r w:rsidR="007D13B7" w:rsidRPr="00FB2B2D">
        <w:rPr>
          <w:color w:val="auto"/>
        </w:rPr>
        <w:t>muscles of the eyes, neck and head.  Superior collicular act</w:t>
      </w:r>
      <w:r w:rsidR="00634E91" w:rsidRPr="00FB2B2D">
        <w:rPr>
          <w:color w:val="auto"/>
        </w:rPr>
        <w:t>i</w:t>
      </w:r>
      <w:r w:rsidR="007D13B7" w:rsidRPr="00FB2B2D">
        <w:rPr>
          <w:color w:val="auto"/>
        </w:rPr>
        <w:t>vity is modulated by gamma</w:t>
      </w:r>
      <w:r w:rsidR="007D13B7" w:rsidRPr="00A92FBE">
        <w:t>-aminobutyric acid</w:t>
      </w:r>
      <w:ins w:id="258" w:author="michael hutchinson" w:date="2017-03-17T08:04:00Z">
        <w:r w:rsidR="00B66373">
          <w:t xml:space="preserve"> (</w:t>
        </w:r>
      </w:ins>
      <w:del w:id="259" w:author="michael hutchinson" w:date="2017-03-17T08:04:00Z">
        <w:r w:rsidR="007D13B7" w:rsidRPr="00A92FBE" w:rsidDel="00B66373">
          <w:delText>, or</w:delText>
        </w:r>
      </w:del>
      <w:del w:id="260" w:author="michael hutchinson" w:date="2017-03-17T08:03:00Z">
        <w:r w:rsidR="007D13B7" w:rsidRPr="00A92FBE" w:rsidDel="00B66373">
          <w:delText xml:space="preserve"> </w:delText>
        </w:r>
      </w:del>
      <w:r w:rsidR="007D13B7" w:rsidRPr="00A92FBE">
        <w:t>GABA</w:t>
      </w:r>
      <w:ins w:id="261" w:author="michael hutchinson" w:date="2017-03-17T08:04:00Z">
        <w:r w:rsidR="00B66373">
          <w:t>),</w:t>
        </w:r>
      </w:ins>
      <w:del w:id="262" w:author="michael hutchinson" w:date="2017-03-17T08:04:00Z">
        <w:r w:rsidR="007D13B7" w:rsidRPr="00A92FBE" w:rsidDel="00B66373">
          <w:delText>,</w:delText>
        </w:r>
      </w:del>
      <w:r w:rsidR="007D13B7" w:rsidRPr="00A92FBE">
        <w:t xml:space="preserve"> an inhib</w:t>
      </w:r>
      <w:r w:rsidR="00634E91">
        <w:t>i</w:t>
      </w:r>
      <w:r w:rsidR="007D13B7" w:rsidRPr="00A92FBE">
        <w:t>tory neurotransmitter</w:t>
      </w:r>
      <w:r w:rsidR="007E0FB5">
        <w:fldChar w:fldCharType="begin">
          <w:fldData xml:space="preserve">PEVuZE5vdGU+PENpdGU+PEF1dGhvcj5Jc2E8L0F1dGhvcj48WWVhcj4xOTk4PC9ZZWFyPjxSZWNO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==
</w:fldData>
        </w:fldChar>
      </w:r>
      <w:r w:rsidR="0085332E">
        <w:instrText xml:space="preserve"> ADDIN EN.CITE </w:instrText>
      </w:r>
      <w:r w:rsidR="007E0FB5">
        <w:fldChar w:fldCharType="begin">
          <w:fldData xml:space="preserve">PEVuZE5vdGU+PENpdGU+PEF1dGhvcj5Jc2E8L0F1dGhvcj48WWVhcj4xOTk4PC9ZZWFyPjxSZWNO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==
</w:fldData>
        </w:fldChar>
      </w:r>
      <w:r w:rsidR="0085332E">
        <w:instrText xml:space="preserve"> ADDIN EN.CITE.DATA </w:instrText>
      </w:r>
      <w:r w:rsidR="007E0FB5">
        <w:fldChar w:fldCharType="end"/>
      </w:r>
      <w:r w:rsidR="007E0FB5">
        <w:fldChar w:fldCharType="separate"/>
      </w:r>
      <w:r w:rsidR="0085332E" w:rsidRPr="0085332E">
        <w:rPr>
          <w:noProof/>
          <w:vertAlign w:val="superscript"/>
        </w:rPr>
        <w:t>22</w:t>
      </w:r>
      <w:r w:rsidR="007E0FB5">
        <w:fldChar w:fldCharType="end"/>
      </w:r>
      <w:r w:rsidR="007D13B7" w:rsidRPr="00A92FBE">
        <w:t xml:space="preserve">.  </w:t>
      </w:r>
      <w:r w:rsidR="007D13B7">
        <w:t>Inhibitory GABAergic activity limits the duration of the transi</w:t>
      </w:r>
      <w:r w:rsidR="00DE3A8D">
        <w:t xml:space="preserve">ent </w:t>
      </w:r>
      <w:ins w:id="263" w:author="michael hutchinson" w:date="2017-03-17T08:04:00Z">
        <w:r w:rsidR="00B66373">
          <w:t xml:space="preserve">burst </w:t>
        </w:r>
      </w:ins>
      <w:r w:rsidR="00DE3A8D">
        <w:t xml:space="preserve">response in both the </w:t>
      </w:r>
      <w:proofErr w:type="spellStart"/>
      <w:r w:rsidR="00DE3A8D">
        <w:t>visuo</w:t>
      </w:r>
      <w:r w:rsidR="007D13B7">
        <w:t>sensory</w:t>
      </w:r>
      <w:proofErr w:type="spellEnd"/>
      <w:r w:rsidR="007D13B7">
        <w:t xml:space="preserve"> neurons in the superficial layer and the premotor neurons in the deep layer of the superior colliculus</w:t>
      </w:r>
      <w:r w:rsidR="007E0FB5">
        <w:fldChar w:fldCharType="begin">
          <w:fldData xml:space="preserve">PEVuZE5vdGU+PENpdGU+PEF1dGhvcj5LYW5lZGE8L0F1dGhvcj48WWVhcj4yMDEzPC9ZZWFyPjxS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=
</w:fldData>
        </w:fldChar>
      </w:r>
      <w:r w:rsidR="0085332E">
        <w:instrText xml:space="preserve"> ADDIN EN.CITE </w:instrText>
      </w:r>
      <w:r w:rsidR="007E0FB5">
        <w:fldChar w:fldCharType="begin">
          <w:fldData xml:space="preserve">PEVuZE5vdGU+PENpdGU+PEF1dGhvcj5LYW5lZGE8L0F1dGhvcj48WWVhcj4yMDEzPC9ZZWFyPjxS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=
</w:fldData>
        </w:fldChar>
      </w:r>
      <w:r w:rsidR="0085332E">
        <w:instrText xml:space="preserve"> ADDIN EN.CITE.DATA </w:instrText>
      </w:r>
      <w:r w:rsidR="007E0FB5">
        <w:fldChar w:fldCharType="end"/>
      </w:r>
      <w:r w:rsidR="007E0FB5">
        <w:fldChar w:fldCharType="separate"/>
      </w:r>
      <w:r w:rsidR="0085332E" w:rsidRPr="0085332E">
        <w:rPr>
          <w:noProof/>
          <w:vertAlign w:val="superscript"/>
        </w:rPr>
        <w:t>23</w:t>
      </w:r>
      <w:r w:rsidR="007E0FB5">
        <w:fldChar w:fldCharType="end"/>
      </w:r>
      <w:r w:rsidR="007D13B7">
        <w:t xml:space="preserve">. </w:t>
      </w:r>
      <w:r w:rsidR="007D13B7" w:rsidRPr="238BB918">
        <w:t xml:space="preserve"> </w:t>
      </w:r>
      <w:r w:rsidR="007D13B7">
        <w:t xml:space="preserve">In response to a visual stimulus, the </w:t>
      </w:r>
      <w:r w:rsidR="00DE3A8D">
        <w:t>v</w:t>
      </w:r>
      <w:r w:rsidR="00634E91">
        <w:t xml:space="preserve">isual </w:t>
      </w:r>
      <w:r w:rsidR="007D13B7">
        <w:t>neurons in the superficial layer exhibit a transient ‘ON’ response.  GABAergic inhibition then silences this response, enabling the neurons to be ready to respond again when the</w:t>
      </w:r>
      <w:r w:rsidR="00DE3A8D">
        <w:t xml:space="preserve">y detect </w:t>
      </w:r>
      <w:r w:rsidR="00634E91">
        <w:t>a</w:t>
      </w:r>
      <w:r w:rsidR="00DE3A8D">
        <w:t xml:space="preserve"> change in the environment as</w:t>
      </w:r>
      <w:r w:rsidR="007D13B7">
        <w:t xml:space="preserve"> </w:t>
      </w:r>
      <w:r w:rsidR="008662E1">
        <w:t xml:space="preserve">the </w:t>
      </w:r>
      <w:r w:rsidR="007D13B7">
        <w:t xml:space="preserve">visual stimulus is turned off.  If there is insufficient GABA, these neurons may </w:t>
      </w:r>
      <w:r w:rsidR="007D13B7" w:rsidRPr="00161DEA">
        <w:t>become dysfunctionally active</w:t>
      </w:r>
      <w:r w:rsidR="007E0FB5" w:rsidRPr="00161DEA">
        <w:fldChar w:fldCharType="begin">
          <w:fldData xml:space="preserve">PEVuZE5vdGU+PENpdGU+PEF1dGhvcj5LYW5lZGE8L0F1dGhvcj48WWVhcj4yMDEzPC9ZZWFyPjxS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=
</w:fldData>
        </w:fldChar>
      </w:r>
      <w:r w:rsidR="0085332E">
        <w:instrText xml:space="preserve"> ADDIN EN.CITE </w:instrText>
      </w:r>
      <w:r w:rsidR="007E0FB5">
        <w:fldChar w:fldCharType="begin">
          <w:fldData xml:space="preserve">PEVuZE5vdGU+PENpdGU+PEF1dGhvcj5LYW5lZGE8L0F1dGhvcj48WWVhcj4yMDEzPC9ZZWFyPjxS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=
</w:fldData>
        </w:fldChar>
      </w:r>
      <w:r w:rsidR="0085332E">
        <w:instrText xml:space="preserve"> ADDIN EN.CITE.DATA </w:instrText>
      </w:r>
      <w:r w:rsidR="007E0FB5">
        <w:fldChar w:fldCharType="end"/>
      </w:r>
      <w:r w:rsidR="007E0FB5" w:rsidRPr="00161DEA">
        <w:fldChar w:fldCharType="separate"/>
      </w:r>
      <w:r w:rsidR="0085332E" w:rsidRPr="0085332E">
        <w:rPr>
          <w:noProof/>
          <w:vertAlign w:val="superscript"/>
        </w:rPr>
        <w:t>23</w:t>
      </w:r>
      <w:r w:rsidR="007E0FB5" w:rsidRPr="00161DEA">
        <w:fldChar w:fldCharType="end"/>
      </w:r>
      <w:r w:rsidR="007D13B7">
        <w:t>.</w:t>
      </w:r>
      <w:r w:rsidR="00DE3A8D">
        <w:t xml:space="preserve"> </w:t>
      </w:r>
      <w:r w:rsidR="007D13B7">
        <w:t xml:space="preserve">It is </w:t>
      </w:r>
      <w:proofErr w:type="spellStart"/>
      <w:r w:rsidR="007D13B7">
        <w:t>hypothesised</w:t>
      </w:r>
      <w:proofErr w:type="spellEnd"/>
      <w:r w:rsidR="007D13B7">
        <w:t xml:space="preserve"> that insufficient GABAergic inhibition results in prolonged duration firing of </w:t>
      </w:r>
      <w:r w:rsidR="00634E91">
        <w:t>the visual</w:t>
      </w:r>
      <w:r w:rsidR="007D13B7">
        <w:t xml:space="preserve"> neurons, giving rise to abnormal temporal discrimination</w:t>
      </w:r>
      <w:r w:rsidR="00DE3A8D">
        <w:t>, and prolonged TDT values</w:t>
      </w:r>
      <w:r w:rsidR="007D13B7">
        <w:t>.</w:t>
      </w:r>
      <w:r w:rsidR="00DE3A8D">
        <w:t xml:space="preserve">  </w:t>
      </w:r>
      <w:r w:rsidR="007D13B7">
        <w:t xml:space="preserve">In addition, the abnormal movements characteristic of cervical dystonia, are </w:t>
      </w:r>
      <w:proofErr w:type="spellStart"/>
      <w:r w:rsidR="007D13B7">
        <w:t>hypothesised</w:t>
      </w:r>
      <w:proofErr w:type="spellEnd"/>
      <w:r w:rsidR="007D13B7">
        <w:t xml:space="preserve"> to </w:t>
      </w:r>
      <w:r w:rsidR="007D13B7" w:rsidRPr="00A92FBE">
        <w:rPr>
          <w:i/>
        </w:rPr>
        <w:t>also</w:t>
      </w:r>
      <w:r w:rsidR="007D13B7">
        <w:t xml:space="preserve"> result from insufficient GABAergic inhibition, this time of the </w:t>
      </w:r>
      <w:proofErr w:type="spellStart"/>
      <w:r w:rsidR="007D13B7">
        <w:t>cephalomotor</w:t>
      </w:r>
      <w:proofErr w:type="spellEnd"/>
      <w:r w:rsidR="007D13B7">
        <w:t xml:space="preserve"> neurons in the deep layers of the superior colliculus.</w:t>
      </w:r>
    </w:p>
    <w:p w:rsidR="00F800E9" w:rsidRDefault="00F800E9" w:rsidP="00F800E9">
      <w:pPr>
        <w:numPr>
          <w:ins w:id="264" w:author="michael hutchinson" w:date="2017-03-17T09:49:00Z"/>
        </w:numPr>
        <w:rPr>
          <w:ins w:id="265" w:author="michael hutchinson" w:date="2017-03-17T09:49:00Z"/>
        </w:rPr>
      </w:pPr>
      <w:ins w:id="266" w:author="michael hutchinson" w:date="2017-03-17T09:49:00Z">
        <w:r>
          <w:t xml:space="preserve">Cervical </w:t>
        </w:r>
        <w:commentRangeStart w:id="267"/>
        <w:proofErr w:type="spellStart"/>
        <w:r>
          <w:t>dystonia</w:t>
        </w:r>
        <w:commentRangeEnd w:id="267"/>
        <w:proofErr w:type="spellEnd"/>
        <w:r>
          <w:rPr>
            <w:rStyle w:val="CommentReference"/>
            <w:vanish/>
          </w:rPr>
          <w:commentReference w:id="267"/>
        </w:r>
        <w:r>
          <w:t xml:space="preserve"> is the most common phenotype of adult onset focal dystonia</w:t>
        </w:r>
        <w:r>
          <w:fldChar w:fldCharType="begin">
            <w:fldData xml:space="preserve">PEVuZE5vdGU+PENpdGU+PEF1dGhvcj5XaWxsaWFtczwvQXV0aG9yPjxZZWFyPjIwMTY8L1llYXI+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=
</w:fldData>
          </w:fldChar>
        </w:r>
        <w:r>
          <w:instrText xml:space="preserve"> ADDIN EN.CITE </w:instrText>
        </w:r>
        <w:r>
          <w:fldChar w:fldCharType="begin">
            <w:fldData xml:space="preserve">PEVuZE5vdGU+PENpdGU+PEF1dGhvcj5XaWxsaWFtczwvQXV0aG9yPjxZZWFyPjIwMTY8L1llYXI+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=
</w:fldData>
          </w:fldChar>
        </w:r>
        <w:r>
          <w:instrText xml:space="preserve"> ADDIN EN.CITE.DATA </w:instrText>
        </w:r>
        <w:r>
          <w:fldChar w:fldCharType="end"/>
        </w:r>
        <w:r>
          <w:fldChar w:fldCharType="separate"/>
        </w:r>
        <w:r w:rsidRPr="0085332E">
          <w:rPr>
            <w:noProof/>
            <w:vertAlign w:val="superscript"/>
          </w:rPr>
          <w:t>9,10</w:t>
        </w:r>
        <w:r>
          <w:fldChar w:fldCharType="end"/>
        </w:r>
        <w:r>
          <w:t xml:space="preserve">; its pathogenesis remains unknown.  Over twenty monogenic inherited </w:t>
        </w:r>
        <w:proofErr w:type="spellStart"/>
        <w:r>
          <w:t>dystonias</w:t>
        </w:r>
        <w:proofErr w:type="spellEnd"/>
        <w:r>
          <w:t xml:space="preserve"> and </w:t>
        </w:r>
        <w:proofErr w:type="spellStart"/>
        <w:r>
          <w:t>dystonia</w:t>
        </w:r>
        <w:proofErr w:type="spellEnd"/>
        <w:r>
          <w:t>-related disorders have been reported, and causal genes identified</w:t>
        </w:r>
        <w:r>
          <w:fldChar w:fldCharType="begin"/>
        </w:r>
        <w:r>
          <w:instrText xml:space="preserve"> ADDIN EN.CITE &lt;EndNote&gt;&lt;Cite&gt;&lt;Author&gt;Xiao&lt;/Author&gt;&lt;Year&gt;2014&lt;/Year&gt;&lt;RecNum&gt;464&lt;/RecNum&gt;&lt;DisplayText&gt;&lt;style face="superscript"&gt;19&lt;/style&gt;&lt;/DisplayText&gt;&lt;record&gt;&lt;rec-number&gt;464&lt;/rec-number&gt;&lt;foreign-keys&gt;&lt;key app="EN" db-id="f2t5p5axivds2le0xenxvx0e9zs9xsp2259r" timestamp="1489668743"&gt;464&lt;/key&gt;&lt;/foreign-keys&gt;&lt;ref-type name="Journal Article"&gt;17&lt;/ref-type&gt;&lt;contributors&gt;&lt;authors&gt;&lt;author&gt;Xiao, Jianfeng&lt;/author&gt;&lt;author&gt;Vemula, Satya R.&lt;/author&gt;&lt;author&gt;LeDoux, Mark S.&lt;/author&gt;&lt;/authors&gt;&lt;/contributors&gt;&lt;titles&gt;&lt;title&gt;Recent Advances in the Genetics of Dystonia&lt;/title&gt;&lt;secondary-title&gt;Current Neurology and Neuroscience Reports&lt;/secondary-title&gt;&lt;/titles&gt;&lt;periodical&gt;&lt;full-title&gt;Current Neurology and Neuroscience Reports&lt;/full-title&gt;&lt;/periodical&gt;&lt;pages&gt;462&lt;/pages&gt;&lt;volume&gt;14&lt;/volume&gt;&lt;number&gt;8&lt;/number&gt;&lt;dates&gt;&lt;year&gt;2014&lt;/year&gt;&lt;/dates&gt;&lt;isbn&gt;1534-6293&lt;/isbn&gt;&lt;label&gt;Xiao2014&lt;/label&gt;&lt;work-type&gt;journal article&lt;/work-type&gt;&lt;urls&gt;&lt;related-urls&gt;&lt;url&gt;http://dx.doi.org/10.1007/s11910-014-0462-8&lt;/url&gt;&lt;url&gt;http://download.springer.com/static/pdf/75/art%253A10.1007%252Fs11910-014-0462-8.pdf?originUrl=http%3A%2F%2Flink.springer.com%2Farticle%2F10.1007%2Fs11910-014-0462-8&amp;amp;token2=exp=1489670086~acl=%2Fstatic%2Fpdf%2F75%2Fart%25253A10.1007%25252Fs11910-014-0462-8.pdf%3ForiginUrl%3Dhttp%253A%252F%252Flink.springer.com%252Farticle%252F10.1007%252Fs11910-014-0462-8*~hmac=56a9f7de00565facf01ae40cbdd898fd7d3d46297388ee21ef014e99cc2effa4&lt;/url&gt;&lt;/related-urls&gt;&lt;/urls&gt;&lt;electronic-resource-num&gt;10.1007/s11910-014-0462-8&lt;/electronic-resource-num&gt;&lt;/record&gt;&lt;/Cite&gt;&lt;/EndNote&gt;</w:instrText>
        </w:r>
        <w:r>
          <w:fldChar w:fldCharType="separate"/>
        </w:r>
        <w:r w:rsidRPr="0085332E">
          <w:rPr>
            <w:noProof/>
            <w:vertAlign w:val="superscript"/>
          </w:rPr>
          <w:t>19</w:t>
        </w:r>
        <w:r>
          <w:fldChar w:fldCharType="end"/>
        </w:r>
        <w:r>
          <w:t xml:space="preserve">.  However, the majority of adult onset isolated </w:t>
        </w:r>
        <w:proofErr w:type="spellStart"/>
        <w:r>
          <w:t>dystonias</w:t>
        </w:r>
        <w:proofErr w:type="spellEnd"/>
        <w:r>
          <w:t xml:space="preserve"> have unknown genetic causation.  An </w:t>
        </w:r>
        <w:proofErr w:type="spellStart"/>
        <w:r>
          <w:t>endophenotype</w:t>
        </w:r>
        <w:proofErr w:type="spellEnd"/>
        <w:r>
          <w:t xml:space="preserve"> is </w:t>
        </w:r>
        <w:proofErr w:type="gramStart"/>
        <w:r>
          <w:t>a subclinical marker</w:t>
        </w:r>
        <w:proofErr w:type="gramEnd"/>
        <w:r>
          <w:t xml:space="preserve"> of genetic carriage which can help us understand disease </w:t>
        </w:r>
        <w:proofErr w:type="spellStart"/>
        <w:r>
          <w:t>pathomechanisms</w:t>
        </w:r>
        <w:proofErr w:type="spellEnd"/>
        <w:r>
          <w:t xml:space="preserve">.  </w:t>
        </w:r>
        <w:r w:rsidRPr="00E60BA5">
          <w:t xml:space="preserve">The </w:t>
        </w:r>
        <w:r>
          <w:t>TDT</w:t>
        </w:r>
        <w:r w:rsidRPr="00E60BA5">
          <w:t xml:space="preserve"> </w:t>
        </w:r>
        <w:r>
          <w:t xml:space="preserve">is proposed as </w:t>
        </w:r>
        <w:r w:rsidRPr="00E60BA5">
          <w:t xml:space="preserve">a potential </w:t>
        </w:r>
        <w:proofErr w:type="spellStart"/>
        <w:r w:rsidRPr="00E60BA5">
          <w:t>endophenotype</w:t>
        </w:r>
        <w:proofErr w:type="spellEnd"/>
        <w:r w:rsidRPr="00E60BA5">
          <w:t xml:space="preserve"> for </w:t>
        </w:r>
        <w:r>
          <w:t xml:space="preserve">adult onset </w:t>
        </w:r>
        <w:r w:rsidRPr="00E60BA5">
          <w:t>focal dystonia</w:t>
        </w:r>
        <w:r>
          <w:fldChar w:fldCharType="begin">
            <w:fldData xml:space="preserve">PEVuZE5vdGU+PENpdGU+PEF1dGhvcj5IdXRjaGluc29uPC9BdXRob3I+PFllYXI+MjAxMzwvWWVh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</w:fldData>
          </w:fldChar>
        </w:r>
        <w:r>
          <w:instrText xml:space="preserve"> ADDIN EN.CITE </w:instrText>
        </w:r>
        <w:r>
          <w:fldChar w:fldCharType="begin">
            <w:fldData xml:space="preserve">PEVuZE5vdGU+PENpdGU+PEF1dGhvcj5IdXRjaGluc29uPC9BdXRob3I+PFllYXI+MjAxMzwvWWVh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</w:fldData>
          </w:fldChar>
        </w:r>
        <w:r>
          <w:instrText xml:space="preserve"> ADDIN EN.CITE.DATA </w:instrText>
        </w:r>
        <w:r>
          <w:fldChar w:fldCharType="end"/>
        </w:r>
        <w:r>
          <w:fldChar w:fldCharType="separate"/>
        </w:r>
        <w:r w:rsidRPr="0085332E">
          <w:rPr>
            <w:noProof/>
            <w:vertAlign w:val="superscript"/>
          </w:rPr>
          <w:t>2,4</w:t>
        </w:r>
        <w:r>
          <w:fldChar w:fldCharType="end"/>
        </w:r>
        <w:r>
          <w:t xml:space="preserve"> and has been found to be</w:t>
        </w:r>
        <w:r w:rsidRPr="00E60BA5">
          <w:t xml:space="preserve"> abnormal in up to 9</w:t>
        </w:r>
        <w:r>
          <w:t xml:space="preserve">7% of patients </w:t>
        </w:r>
        <w:r w:rsidRPr="00E60BA5">
          <w:t xml:space="preserve">and approximately 50% of their clinically </w:t>
        </w:r>
        <w:proofErr w:type="gramStart"/>
        <w:r w:rsidRPr="00E60BA5">
          <w:t>unaffected</w:t>
        </w:r>
        <w:proofErr w:type="gramEnd"/>
        <w:r w:rsidRPr="00E60BA5">
          <w:t xml:space="preserve"> relatives</w:t>
        </w:r>
        <w:r>
          <w:fldChar w:fldCharType="begin">
            <w:fldData xml:space="preserve">PEVuZE5vdGU+PENpdGU+PEF1dGhvcj5LaW1taWNoPC9BdXRob3I+PFllYXI+MjAxMTwvWWVhcj48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</w:fldData>
          </w:fldChar>
        </w:r>
        <w:r>
          <w:instrText xml:space="preserve"> ADDIN EN.CITE </w:instrText>
        </w:r>
        <w:r>
          <w:fldChar w:fldCharType="begin">
            <w:fldData xml:space="preserve">PEVuZE5vdGU+PENpdGU+PEF1dGhvcj5LaW1taWNoPC9BdXRob3I+PFllYXI+MjAxMTwvWWVhcj48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</w:fldData>
          </w:fldChar>
        </w:r>
        <w:r>
          <w:instrText xml:space="preserve"> ADDIN EN.CITE.DATA </w:instrText>
        </w:r>
        <w:r>
          <w:fldChar w:fldCharType="end"/>
        </w:r>
        <w:r>
          <w:fldChar w:fldCharType="separate"/>
        </w:r>
        <w:r w:rsidRPr="0085332E">
          <w:rPr>
            <w:noProof/>
            <w:vertAlign w:val="superscript"/>
          </w:rPr>
          <w:t>1,3,4</w:t>
        </w:r>
        <w:r>
          <w:fldChar w:fldCharType="end"/>
        </w:r>
        <w:r w:rsidRPr="00E60BA5">
          <w:t>.</w:t>
        </w:r>
        <w:r w:rsidRPr="004801E2">
          <w:t xml:space="preserve"> </w:t>
        </w:r>
        <w:r>
          <w:t>Temporal discrimination is affected by age</w:t>
        </w:r>
        <w:r>
          <w:fldChar w:fldCharType="begin"/>
        </w:r>
        <w:r>
          <w:instrText xml:space="preserve"> ADDIN EN.CITE &lt;EndNote&gt;&lt;Cite&gt;&lt;Author&gt;Ramos&lt;/Author&gt;&lt;Year&gt;2016&lt;/Year&gt;&lt;RecNum&gt;425&lt;/RecNum&gt;&lt;DisplayText&gt;&lt;style face="superscript"&gt;20&lt;/style&gt;&lt;/DisplayText&gt;&lt;record&gt;&lt;rec-number&gt;425&lt;/rec-number&gt;&lt;foreign-keys&gt;&lt;key app="EN" db-id="f2t5p5axivds2le0xenxvx0e9zs9xsp2259r" timestamp="1487856196"&gt;425&lt;/key&gt;&lt;/foreign-keys&gt;&lt;ref-type name="Journal Article"&gt;17&lt;/ref-type&gt;&lt;contributors&gt;&lt;authors&gt;&lt;author&gt;Ramos, V. F.&lt;/author&gt;&lt;author&gt;Esquenazi, A.&lt;/author&gt;&lt;author&gt;Villegas, M. A.&lt;/author&gt;&lt;author&gt;Wu, T.&lt;/author&gt;&lt;author&gt;Hallett, M.&lt;/author&gt;&lt;/authors&gt;&lt;/contributors&gt;&lt;auth-address&gt;Human Motor Control Section, National Institutes of Health, Bethesda, MD, USA. Electronic address: vesper.ramos@yahoo.com.&amp;#xD;Human Motor Control Section, National Institutes of Health, Bethesda, MD, USA.&lt;/auth-address&gt;&lt;titles&gt;&lt;title&gt;Temporal discrimination threshold with healthy aging&lt;/title&gt;&lt;secondary-title&gt;Neurobiol Aging&lt;/secondary-title&gt;&lt;alt-title&gt;Neurobiology of aging&lt;/alt-title&gt;&lt;/titles&gt;&lt;periodical&gt;&lt;full-title&gt;Neurobiol Aging&lt;/full-title&gt;&lt;abbr-1&gt;Neurobiology of aging&lt;/abbr-1&gt;&lt;/periodical&gt;&lt;alt-periodical&gt;&lt;full-title&gt;Neurobiol Aging&lt;/full-title&gt;&lt;abbr-1&gt;Neurobiology of aging&lt;/abbr-1&gt;&lt;/alt-periodical&gt;&lt;pages&gt;174-9&lt;/pages&gt;&lt;volume&gt;43&lt;/volume&gt;&lt;edition&gt;2016/06/04&lt;/edition&gt;&lt;keywords&gt;&lt;keyword&gt;Age effects&lt;/keyword&gt;&lt;keyword&gt;Aging&lt;/keyword&gt;&lt;keyword&gt;Temporal discrimination threshold&lt;/keyword&gt;&lt;keyword&gt;Time perception&lt;/keyword&gt;&lt;keyword&gt;Timing&lt;/keyword&gt;&lt;/keywords&gt;&lt;dates&gt;&lt;year&gt;2016&lt;/year&gt;&lt;pub-dates&gt;&lt;date&gt;Jul&lt;/date&gt;&lt;/pub-dates&gt;&lt;/dates&gt;&lt;isbn&gt;0197-4580&lt;/isbn&gt;&lt;accession-num&gt;27255827&lt;/accession-num&gt;&lt;urls&gt;&lt;/urls&gt;&lt;custom2&gt;PMC4893195&lt;/custom2&gt;&lt;custom6&gt;NIHMS787208&lt;/custom6&gt;&lt;electronic-resource-num&gt;10.1016/j.neurobiolaging.2016.04.009&lt;/electronic-resource-num&gt;&lt;remote-database-provider&gt;NLM&lt;/remote-database-provider&gt;&lt;language&gt;eng&lt;/language&gt;&lt;/record&gt;&lt;/Cite&gt;&lt;/EndNote&gt;</w:instrText>
        </w:r>
        <w:r>
          <w:fldChar w:fldCharType="separate"/>
        </w:r>
        <w:r w:rsidRPr="0085332E">
          <w:rPr>
            <w:noProof/>
            <w:vertAlign w:val="superscript"/>
          </w:rPr>
          <w:t>20</w:t>
        </w:r>
        <w:r>
          <w:fldChar w:fldCharType="end"/>
        </w:r>
        <w:r>
          <w:t>.  In addition, abnormal TDT has been shown to follow an age- and sex-related pattern similar to that of cervical dystonia</w:t>
        </w:r>
        <w:r>
          <w:fldChar w:fldCharType="begin">
            <w:fldData xml:space="preserve">PEVuZE5vdGU+PENpdGU+PEF1dGhvcj5CdXRsZXI8L0F1dGhvcj48WWVhcj4yMDE1PC9ZZWFyPjxS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</w:fldData>
          </w:fldChar>
        </w:r>
        <w:r>
          <w:instrText xml:space="preserve"> ADDIN EN.CITE </w:instrText>
        </w:r>
        <w:r>
          <w:fldChar w:fldCharType="begin">
            <w:fldData xml:space="preserve">PEVuZE5vdGU+PENpdGU+PEF1dGhvcj5CdXRsZXI8L0F1dGhvcj48WWVhcj4yMDE1PC9ZZWFyPjxS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</w:fldData>
          </w:fldChar>
        </w:r>
        <w:r>
          <w:instrText xml:space="preserve"> ADDIN EN.CITE.DATA </w:instrText>
        </w:r>
        <w:r>
          <w:fldChar w:fldCharType="end"/>
        </w:r>
        <w:r>
          <w:fldChar w:fldCharType="separate"/>
        </w:r>
        <w:r w:rsidRPr="0085332E">
          <w:rPr>
            <w:noProof/>
            <w:vertAlign w:val="superscript"/>
          </w:rPr>
          <w:t>12</w:t>
        </w:r>
        <w:r>
          <w:fldChar w:fldCharType="end"/>
        </w:r>
        <w:r>
          <w:t>.  These findings</w:t>
        </w:r>
        <w:r w:rsidRPr="00BA298A">
          <w:t xml:space="preserve"> </w:t>
        </w:r>
        <w:r>
          <w:t xml:space="preserve">suggest </w:t>
        </w:r>
        <w:proofErr w:type="spellStart"/>
        <w:r>
          <w:t>autosomal</w:t>
        </w:r>
        <w:proofErr w:type="spellEnd"/>
        <w:r>
          <w:t xml:space="preserve"> dominant inheritance and support the </w:t>
        </w:r>
        <w:r w:rsidRPr="00A92FBE">
          <w:t xml:space="preserve">use of the TDT as an </w:t>
        </w:r>
        <w:proofErr w:type="spellStart"/>
        <w:r w:rsidRPr="00A92FBE">
          <w:t>endophenotype</w:t>
        </w:r>
        <w:proofErr w:type="spellEnd"/>
        <w:r w:rsidRPr="00A92FBE">
          <w:t xml:space="preserve"> for adult onset focal </w:t>
        </w:r>
        <w:proofErr w:type="spellStart"/>
        <w:r w:rsidRPr="00A92FBE">
          <w:t>dystonia</w:t>
        </w:r>
        <w:proofErr w:type="spellEnd"/>
        <w:r w:rsidRPr="00A92FBE">
          <w:t xml:space="preserve">, and in particular, cervical </w:t>
        </w:r>
        <w:proofErr w:type="spellStart"/>
        <w:r w:rsidRPr="00A92FBE">
          <w:t>dy</w:t>
        </w:r>
        <w:r>
          <w:t>s</w:t>
        </w:r>
        <w:r w:rsidRPr="00A92FBE">
          <w:t>tonia</w:t>
        </w:r>
        <w:proofErr w:type="spellEnd"/>
        <w:r w:rsidRPr="00A92FBE">
          <w:t>.</w:t>
        </w:r>
        <w:r w:rsidRPr="004801E2">
          <w:t xml:space="preserve"> </w:t>
        </w:r>
      </w:ins>
    </w:p>
    <w:p w:rsidR="00F800E9" w:rsidDel="00F800E9" w:rsidRDefault="00F800E9" w:rsidP="007D13B7">
      <w:pPr>
        <w:numPr>
          <w:ins w:id="268" w:author="michael hutchinson" w:date="2017-03-17T09:49:00Z"/>
        </w:numPr>
        <w:rPr>
          <w:del w:id="269" w:author="michael hutchinson" w:date="2017-03-17T09:49:00Z"/>
        </w:rPr>
      </w:pPr>
    </w:p>
    <w:p w:rsidR="00DE3A8D" w:rsidRDefault="00DE3A8D" w:rsidP="007D13B7"/>
    <w:p w:rsidR="007D13B7" w:rsidRDefault="00D47D3D" w:rsidP="007D13B7">
      <w:pPr>
        <w:rPr>
          <w:bCs/>
        </w:rPr>
      </w:pPr>
      <w:r>
        <w:t>This manuscript and accompanying video</w:t>
      </w:r>
      <w:r w:rsidR="007D13B7" w:rsidRPr="005946EE">
        <w:t xml:space="preserve"> have </w:t>
      </w:r>
      <w:r w:rsidR="00443C17">
        <w:t xml:space="preserve">provided a guide on how to </w:t>
      </w:r>
      <w:r w:rsidR="00DE3A8D">
        <w:t>measure and analyse a participant’s visual temporal discrimination</w:t>
      </w:r>
      <w:r w:rsidR="007D13B7">
        <w:t xml:space="preserve">.  </w:t>
      </w:r>
      <w:r w:rsidR="00443C17">
        <w:t xml:space="preserve">In addition, the </w:t>
      </w:r>
      <w:r w:rsidR="00DE3A8D">
        <w:t>application of TDT to the study of cervical dystonia</w:t>
      </w:r>
      <w:r w:rsidR="00443C17" w:rsidRPr="00443C17">
        <w:t xml:space="preserve"> </w:t>
      </w:r>
      <w:r w:rsidR="00443C17">
        <w:t>has been outlined</w:t>
      </w:r>
      <w:r w:rsidR="008662E1">
        <w:t xml:space="preserve"> (with the aid of animated graphics in the video)</w:t>
      </w:r>
      <w:r w:rsidR="00443C17">
        <w:t xml:space="preserve">, both in the context of </w:t>
      </w:r>
      <w:r w:rsidR="00DE3A8D">
        <w:t>a reliable endophenotype, and as a potential tool to shed light on the pathomechanisms of this disorder</w:t>
      </w:r>
      <w:r w:rsidR="007D13B7">
        <w:t>.</w:t>
      </w:r>
    </w:p>
    <w:p w:rsidR="004801E2" w:rsidRDefault="004801E2" w:rsidP="006305D7"/>
    <w:p w:rsidR="004801E2" w:rsidRDefault="004801E2" w:rsidP="006305D7"/>
    <w:p w:rsidR="004801E2" w:rsidRPr="00510549" w:rsidRDefault="004801E2" w:rsidP="006305D7"/>
    <w:p w:rsidR="006305D7" w:rsidRPr="000B2F36" w:rsidRDefault="006305D7" w:rsidP="006305D7">
      <w:pPr>
        <w:rPr>
          <w:rFonts w:cs="Arial"/>
        </w:rPr>
      </w:pPr>
      <w:r w:rsidRPr="000B2F36">
        <w:rPr>
          <w:rFonts w:cs="Arial"/>
          <w:b/>
          <w:bCs/>
        </w:rPr>
        <w:t>ACKNOWLEDGMENTS:</w:t>
      </w:r>
      <w:r w:rsidRPr="000B2F36">
        <w:rPr>
          <w:rFonts w:cs="Arial"/>
        </w:rPr>
        <w:t xml:space="preserve"> </w:t>
      </w:r>
    </w:p>
    <w:p w:rsidR="006305D7" w:rsidRDefault="00477087" w:rsidP="006305D7">
      <w:commentRangeStart w:id="270"/>
      <w:r w:rsidRPr="00477087">
        <w:t>This research was supported by grants from Dystonia Ireland, the Irish Inst</w:t>
      </w:r>
      <w:r>
        <w:t>itute for Clinical Neuroscience, and the Health Research Board</w:t>
      </w:r>
      <w:commentRangeEnd w:id="270"/>
      <w:r>
        <w:rPr>
          <w:rStyle w:val="CommentReference"/>
        </w:rPr>
        <w:commentReference w:id="270"/>
      </w:r>
      <w:r w:rsidRPr="00477087">
        <w:t>.</w:t>
      </w:r>
    </w:p>
    <w:p w:rsidR="00477087" w:rsidRPr="00510549" w:rsidRDefault="00477087" w:rsidP="006305D7"/>
    <w:p w:rsidR="006305D7" w:rsidRPr="000B2F36" w:rsidRDefault="006305D7" w:rsidP="006305D7">
      <w:pPr>
        <w:rPr>
          <w:rFonts w:cs="Arial"/>
          <w:b/>
        </w:rPr>
      </w:pPr>
      <w:r w:rsidRPr="000B2F36">
        <w:rPr>
          <w:rFonts w:cs="Arial"/>
          <w:b/>
        </w:rPr>
        <w:t xml:space="preserve">DISCLOSURES: </w:t>
      </w:r>
    </w:p>
    <w:p w:rsidR="006305D7" w:rsidRDefault="00477087" w:rsidP="00477087">
      <w:pPr>
        <w:rPr>
          <w:rFonts w:cs="Arial"/>
          <w:color w:val="auto"/>
        </w:rPr>
      </w:pPr>
      <w:commentRangeStart w:id="271"/>
      <w:proofErr w:type="spellStart"/>
      <w:r w:rsidRPr="00477087">
        <w:rPr>
          <w:rFonts w:cs="Arial"/>
          <w:color w:val="auto"/>
        </w:rPr>
        <w:t>Eavan</w:t>
      </w:r>
      <w:proofErr w:type="spellEnd"/>
      <w:r w:rsidRPr="00477087">
        <w:rPr>
          <w:rFonts w:cs="Arial"/>
          <w:color w:val="auto"/>
        </w:rPr>
        <w:t xml:space="preserve"> McGovern, John Butler, Ines </w:t>
      </w:r>
      <w:proofErr w:type="spellStart"/>
      <w:r w:rsidRPr="00477087">
        <w:rPr>
          <w:rFonts w:cs="Arial"/>
          <w:color w:val="auto"/>
        </w:rPr>
        <w:t>Beiser</w:t>
      </w:r>
      <w:proofErr w:type="spellEnd"/>
      <w:r w:rsidRPr="00477087">
        <w:rPr>
          <w:rFonts w:cs="Arial"/>
          <w:color w:val="auto"/>
        </w:rPr>
        <w:t xml:space="preserve">, Laura Williams, Brendan </w:t>
      </w:r>
      <w:proofErr w:type="spellStart"/>
      <w:r w:rsidRPr="00477087">
        <w:rPr>
          <w:rFonts w:cs="Arial"/>
          <w:color w:val="auto"/>
        </w:rPr>
        <w:t>Quinlivan</w:t>
      </w:r>
      <w:proofErr w:type="spellEnd"/>
      <w:r w:rsidRPr="00477087">
        <w:rPr>
          <w:rFonts w:cs="Arial"/>
          <w:color w:val="auto"/>
        </w:rPr>
        <w:t xml:space="preserve">, </w:t>
      </w:r>
      <w:proofErr w:type="spellStart"/>
      <w:r w:rsidRPr="00477087">
        <w:rPr>
          <w:rFonts w:cs="Arial"/>
          <w:color w:val="auto"/>
        </w:rPr>
        <w:t>Shruti</w:t>
      </w:r>
      <w:proofErr w:type="spellEnd"/>
      <w:r w:rsidRPr="00477087">
        <w:rPr>
          <w:rFonts w:cs="Arial"/>
          <w:color w:val="auto"/>
        </w:rPr>
        <w:t xml:space="preserve"> </w:t>
      </w:r>
      <w:proofErr w:type="spellStart"/>
      <w:r w:rsidRPr="00477087">
        <w:rPr>
          <w:rFonts w:cs="Arial"/>
          <w:color w:val="auto"/>
        </w:rPr>
        <w:t>Narasiham</w:t>
      </w:r>
      <w:proofErr w:type="spellEnd"/>
      <w:r w:rsidRPr="00477087">
        <w:rPr>
          <w:rFonts w:cs="Arial"/>
          <w:color w:val="auto"/>
        </w:rPr>
        <w:t xml:space="preserve">, Rebecca Beck and Richard Reilly have no funding sources, financial disclosures or conflict of interests to declare. Michael Hutchinson: </w:t>
      </w:r>
      <w:del w:id="272" w:author="michael hutchinson" w:date="2017-03-17T09:52:00Z">
        <w:r w:rsidRPr="00477087" w:rsidDel="0094436D">
          <w:rPr>
            <w:rFonts w:cs="Arial"/>
            <w:color w:val="auto"/>
          </w:rPr>
          <w:delText>serves as associate editor of the Multiple Sclerosis Journal, has</w:delText>
        </w:r>
        <w:r w:rsidDel="0094436D">
          <w:rPr>
            <w:rFonts w:cs="Arial"/>
            <w:color w:val="auto"/>
          </w:rPr>
          <w:delText xml:space="preserve"> </w:delText>
        </w:r>
        <w:r w:rsidRPr="00477087" w:rsidDel="0094436D">
          <w:rPr>
            <w:rFonts w:cs="Arial"/>
            <w:color w:val="auto"/>
          </w:rPr>
          <w:delText xml:space="preserve">received speaker’s honoraria from Biogen-Idec, Bayer-Schering and Novartis and </w:delText>
        </w:r>
      </w:del>
      <w:r w:rsidRPr="00477087">
        <w:rPr>
          <w:rFonts w:cs="Arial"/>
          <w:color w:val="auto"/>
        </w:rPr>
        <w:t xml:space="preserve">receives research grants from Dystonia Ireland, the Health Research Board of Ireland (CSA-2012-5), Foundation for Dystonia Research (Belgium) and the Irish Institute of Clinical Neuroscience. </w:t>
      </w:r>
      <w:proofErr w:type="gramStart"/>
      <w:r w:rsidRPr="00477087">
        <w:rPr>
          <w:rFonts w:cs="Arial"/>
          <w:color w:val="auto"/>
        </w:rPr>
        <w:t xml:space="preserve">Sean </w:t>
      </w:r>
      <w:proofErr w:type="spellStart"/>
      <w:r w:rsidRPr="00477087">
        <w:rPr>
          <w:rFonts w:cs="Arial"/>
          <w:color w:val="auto"/>
        </w:rPr>
        <w:t>O’Riordan</w:t>
      </w:r>
      <w:proofErr w:type="spellEnd"/>
      <w:r w:rsidRPr="00477087">
        <w:rPr>
          <w:rFonts w:cs="Arial"/>
          <w:color w:val="auto"/>
        </w:rPr>
        <w:t xml:space="preserve"> reports receiving a speaker’s honorarium from </w:t>
      </w:r>
      <w:proofErr w:type="spellStart"/>
      <w:r w:rsidRPr="00477087">
        <w:rPr>
          <w:rFonts w:cs="Arial"/>
          <w:color w:val="auto"/>
        </w:rPr>
        <w:t>Abbvie</w:t>
      </w:r>
      <w:proofErr w:type="spellEnd"/>
      <w:r w:rsidRPr="00477087">
        <w:rPr>
          <w:rFonts w:cs="Arial"/>
          <w:color w:val="auto"/>
        </w:rPr>
        <w:t>.</w:t>
      </w:r>
      <w:commentRangeEnd w:id="271"/>
      <w:proofErr w:type="gramEnd"/>
      <w:r w:rsidR="001745EF">
        <w:rPr>
          <w:rStyle w:val="CommentReference"/>
        </w:rPr>
        <w:commentReference w:id="271"/>
      </w:r>
    </w:p>
    <w:p w:rsidR="00477087" w:rsidRDefault="00477087" w:rsidP="00477087">
      <w:pPr>
        <w:rPr>
          <w:rFonts w:cs="Arial"/>
          <w:color w:val="auto"/>
        </w:rPr>
      </w:pPr>
    </w:p>
    <w:p w:rsidR="00477087" w:rsidRPr="00477087" w:rsidRDefault="00477087" w:rsidP="00477087">
      <w:pPr>
        <w:rPr>
          <w:color w:val="auto"/>
        </w:rPr>
      </w:pPr>
    </w:p>
    <w:p w:rsidR="006305D7" w:rsidRPr="000B2F36" w:rsidRDefault="006305D7" w:rsidP="009E3484">
      <w:pPr>
        <w:rPr>
          <w:rFonts w:cs="Arial"/>
        </w:rPr>
      </w:pPr>
      <w:r w:rsidRPr="000B2F36">
        <w:rPr>
          <w:rFonts w:cs="Arial"/>
          <w:b/>
          <w:bCs/>
        </w:rPr>
        <w:t>REFERENCES</w:t>
      </w:r>
      <w:r w:rsidRPr="000B2F36">
        <w:rPr>
          <w:rFonts w:cs="Arial"/>
        </w:rPr>
        <w:t xml:space="preserve"> </w:t>
      </w:r>
    </w:p>
    <w:p w:rsidR="00CB58B5" w:rsidRDefault="00CB58B5" w:rsidP="006305D7"/>
    <w:p w:rsidR="0085332E" w:rsidRPr="0085332E" w:rsidRDefault="007E0FB5" w:rsidP="0085332E">
      <w:pPr>
        <w:pStyle w:val="EndNoteBibliography"/>
        <w:ind w:left="720" w:hanging="720"/>
      </w:pPr>
      <w:r>
        <w:fldChar w:fldCharType="begin"/>
      </w:r>
      <w:r w:rsidR="00CB58B5">
        <w:instrText xml:space="preserve"> ADDIN EN.REFLIST </w:instrText>
      </w:r>
      <w:r>
        <w:fldChar w:fldCharType="separate"/>
      </w:r>
      <w:r w:rsidR="0085332E" w:rsidRPr="0085332E">
        <w:t>1</w:t>
      </w:r>
      <w:r w:rsidR="0085332E" w:rsidRPr="0085332E">
        <w:tab/>
        <w:t>Bradley, D.</w:t>
      </w:r>
      <w:r w:rsidR="0085332E" w:rsidRPr="0085332E">
        <w:rPr>
          <w:i/>
        </w:rPr>
        <w:t xml:space="preserve"> et al.</w:t>
      </w:r>
      <w:r w:rsidR="0085332E" w:rsidRPr="0085332E">
        <w:t xml:space="preserve"> Temporal discrimination thresholds in adult-onset primary torsion dystonia: an analysis by task type and by dystonia phenotype. </w:t>
      </w:r>
      <w:r w:rsidR="0085332E" w:rsidRPr="0085332E">
        <w:rPr>
          <w:i/>
        </w:rPr>
        <w:t>J Neurol.</w:t>
      </w:r>
      <w:r w:rsidR="0085332E" w:rsidRPr="0085332E">
        <w:t xml:space="preserve"> </w:t>
      </w:r>
      <w:r w:rsidR="0085332E" w:rsidRPr="0085332E">
        <w:rPr>
          <w:b/>
        </w:rPr>
        <w:t>259</w:t>
      </w:r>
      <w:r w:rsidR="0085332E" w:rsidRPr="0085332E">
        <w:t xml:space="preserve"> (1), 77-82, doi:10.1007/s00415-011-6125-7, (2012).</w:t>
      </w:r>
    </w:p>
    <w:p w:rsidR="0085332E" w:rsidRPr="0085332E" w:rsidRDefault="0085332E" w:rsidP="0085332E">
      <w:pPr>
        <w:pStyle w:val="EndNoteBibliography"/>
        <w:ind w:left="720" w:hanging="720"/>
      </w:pPr>
      <w:r w:rsidRPr="0085332E">
        <w:t>2</w:t>
      </w:r>
      <w:r w:rsidRPr="0085332E">
        <w:tab/>
        <w:t>Hutchinson, M.</w:t>
      </w:r>
      <w:r w:rsidRPr="0085332E">
        <w:rPr>
          <w:i/>
        </w:rPr>
        <w:t xml:space="preserve"> et al.</w:t>
      </w:r>
      <w:r w:rsidRPr="0085332E">
        <w:t xml:space="preserve"> The endophenotype and the phenotype: temporal discrimination and adult-onset dystonia. </w:t>
      </w:r>
      <w:r w:rsidRPr="0085332E">
        <w:rPr>
          <w:i/>
        </w:rPr>
        <w:t>Mov Disord.</w:t>
      </w:r>
      <w:r w:rsidRPr="0085332E">
        <w:t xml:space="preserve"> </w:t>
      </w:r>
      <w:r w:rsidRPr="0085332E">
        <w:rPr>
          <w:b/>
        </w:rPr>
        <w:t>28</w:t>
      </w:r>
      <w:r w:rsidRPr="0085332E">
        <w:t xml:space="preserve"> (13), 1766-1774, doi:10.1002/mds.25676, (2013).</w:t>
      </w:r>
    </w:p>
    <w:p w:rsidR="0085332E" w:rsidRPr="0085332E" w:rsidRDefault="0085332E" w:rsidP="0085332E">
      <w:pPr>
        <w:pStyle w:val="EndNoteBibliography"/>
        <w:ind w:left="720" w:hanging="720"/>
      </w:pPr>
      <w:r w:rsidRPr="0085332E">
        <w:t>3</w:t>
      </w:r>
      <w:r w:rsidRPr="0085332E">
        <w:tab/>
        <w:t>Kimmich, O.</w:t>
      </w:r>
      <w:r w:rsidRPr="0085332E">
        <w:rPr>
          <w:i/>
        </w:rPr>
        <w:t xml:space="preserve"> et al.</w:t>
      </w:r>
      <w:r w:rsidRPr="0085332E">
        <w:t xml:space="preserve"> Sporadic adult onset primary torsion dystonia is a genetic disorder by the temporal discrimination test. </w:t>
      </w:r>
      <w:r w:rsidRPr="0085332E">
        <w:rPr>
          <w:i/>
        </w:rPr>
        <w:t>Brain.</w:t>
      </w:r>
      <w:r w:rsidRPr="0085332E">
        <w:t xml:space="preserve"> </w:t>
      </w:r>
      <w:r w:rsidRPr="0085332E">
        <w:rPr>
          <w:b/>
        </w:rPr>
        <w:t>134</w:t>
      </w:r>
      <w:r w:rsidRPr="0085332E">
        <w:t xml:space="preserve"> (Pt 9), 2656-2663, doi:10.1093/brain/awr194, (2011).</w:t>
      </w:r>
    </w:p>
    <w:p w:rsidR="0085332E" w:rsidRPr="0085332E" w:rsidRDefault="0085332E" w:rsidP="0085332E">
      <w:pPr>
        <w:pStyle w:val="EndNoteBibliography"/>
        <w:ind w:left="720" w:hanging="720"/>
      </w:pPr>
      <w:r w:rsidRPr="0085332E">
        <w:t>4</w:t>
      </w:r>
      <w:r w:rsidRPr="0085332E">
        <w:tab/>
        <w:t>Kimmich, O.</w:t>
      </w:r>
      <w:r w:rsidRPr="0085332E">
        <w:rPr>
          <w:i/>
        </w:rPr>
        <w:t xml:space="preserve"> et al.</w:t>
      </w:r>
      <w:r w:rsidRPr="0085332E">
        <w:t xml:space="preserve"> Temporal discrimination, a cervical dystonia endophenotype: penetrance and functional correlates. </w:t>
      </w:r>
      <w:r w:rsidRPr="0085332E">
        <w:rPr>
          <w:i/>
        </w:rPr>
        <w:t>Mov Disord.</w:t>
      </w:r>
      <w:r w:rsidRPr="0085332E">
        <w:t xml:space="preserve"> </w:t>
      </w:r>
      <w:r w:rsidRPr="0085332E">
        <w:rPr>
          <w:b/>
        </w:rPr>
        <w:t>29</w:t>
      </w:r>
      <w:r w:rsidRPr="0085332E">
        <w:t xml:space="preserve"> (6), 804-811, doi:10.1002/mds.25822, (2014).</w:t>
      </w:r>
    </w:p>
    <w:p w:rsidR="0085332E" w:rsidRPr="0085332E" w:rsidRDefault="0085332E" w:rsidP="0085332E">
      <w:pPr>
        <w:pStyle w:val="EndNoteBibliography"/>
        <w:ind w:left="720" w:hanging="720"/>
      </w:pPr>
      <w:r w:rsidRPr="0085332E">
        <w:t>5</w:t>
      </w:r>
      <w:r w:rsidRPr="0085332E">
        <w:tab/>
        <w:t>Molloy, A.</w:t>
      </w:r>
      <w:r w:rsidRPr="0085332E">
        <w:rPr>
          <w:i/>
        </w:rPr>
        <w:t xml:space="preserve"> et al.</w:t>
      </w:r>
      <w:r w:rsidRPr="0085332E">
        <w:t xml:space="preserve"> A headset method for measuring the visual temporal discrimination threshold in cervical dystonia. </w:t>
      </w:r>
      <w:r w:rsidRPr="0085332E">
        <w:rPr>
          <w:i/>
        </w:rPr>
        <w:t>Tremor Other Hyperkinet Mov (N Y).</w:t>
      </w:r>
      <w:r w:rsidRPr="0085332E">
        <w:t xml:space="preserve"> </w:t>
      </w:r>
      <w:r w:rsidRPr="0085332E">
        <w:rPr>
          <w:b/>
        </w:rPr>
        <w:t>4</w:t>
      </w:r>
      <w:r w:rsidRPr="0085332E">
        <w:t xml:space="preserve"> 249, doi:10.7916/D8TD9VF6, (2014).</w:t>
      </w:r>
    </w:p>
    <w:p w:rsidR="0085332E" w:rsidRPr="0085332E" w:rsidRDefault="0085332E" w:rsidP="0085332E">
      <w:pPr>
        <w:pStyle w:val="EndNoteBibliography"/>
        <w:ind w:left="720" w:hanging="720"/>
      </w:pPr>
      <w:r w:rsidRPr="0085332E">
        <w:t>6</w:t>
      </w:r>
      <w:r w:rsidRPr="0085332E">
        <w:tab/>
        <w:t>Termsarasab, P.</w:t>
      </w:r>
      <w:r w:rsidRPr="0085332E">
        <w:rPr>
          <w:i/>
        </w:rPr>
        <w:t xml:space="preserve"> et al.</w:t>
      </w:r>
      <w:r w:rsidRPr="0085332E">
        <w:t xml:space="preserve"> Neural correlates of abnormal sensory discrimination in laryngeal dystonia. </w:t>
      </w:r>
      <w:r w:rsidRPr="0085332E">
        <w:rPr>
          <w:i/>
        </w:rPr>
        <w:t>Neuroimage Clin.</w:t>
      </w:r>
      <w:r w:rsidRPr="0085332E">
        <w:t xml:space="preserve"> </w:t>
      </w:r>
      <w:r w:rsidRPr="0085332E">
        <w:rPr>
          <w:b/>
        </w:rPr>
        <w:t>10</w:t>
      </w:r>
      <w:r w:rsidRPr="0085332E">
        <w:t xml:space="preserve"> 18-26, doi:10.1016/j.nicl.2015.10.016, (2016).</w:t>
      </w:r>
    </w:p>
    <w:p w:rsidR="0085332E" w:rsidRPr="0085332E" w:rsidRDefault="0085332E" w:rsidP="0085332E">
      <w:pPr>
        <w:pStyle w:val="EndNoteBibliography"/>
        <w:ind w:left="720" w:hanging="720"/>
      </w:pPr>
      <w:r w:rsidRPr="0085332E">
        <w:t>7</w:t>
      </w:r>
      <w:r w:rsidRPr="0085332E">
        <w:tab/>
        <w:t>Fiorio, M.</w:t>
      </w:r>
      <w:r w:rsidRPr="0085332E">
        <w:rPr>
          <w:i/>
        </w:rPr>
        <w:t xml:space="preserve"> et al.</w:t>
      </w:r>
      <w:r w:rsidRPr="0085332E">
        <w:t xml:space="preserve"> Defective temporal processing of sensory stimuli in DYT1 mutation carriers: a new endophenotype of dystonia? </w:t>
      </w:r>
      <w:r w:rsidRPr="0085332E">
        <w:rPr>
          <w:i/>
        </w:rPr>
        <w:t>Brain.</w:t>
      </w:r>
      <w:r w:rsidRPr="0085332E">
        <w:t xml:space="preserve"> </w:t>
      </w:r>
      <w:r w:rsidRPr="0085332E">
        <w:rPr>
          <w:b/>
        </w:rPr>
        <w:t>130</w:t>
      </w:r>
      <w:r w:rsidRPr="0085332E">
        <w:t xml:space="preserve"> (1), 134-142, doi:10.1093/brain/awl283, (2007).</w:t>
      </w:r>
    </w:p>
    <w:p w:rsidR="0085332E" w:rsidRPr="0085332E" w:rsidRDefault="0085332E" w:rsidP="0085332E">
      <w:pPr>
        <w:pStyle w:val="EndNoteBibliography"/>
        <w:ind w:left="720" w:hanging="720"/>
      </w:pPr>
      <w:r w:rsidRPr="0085332E">
        <w:t>8</w:t>
      </w:r>
      <w:r w:rsidRPr="0085332E">
        <w:tab/>
        <w:t>Albanese, A.</w:t>
      </w:r>
      <w:r w:rsidRPr="0085332E">
        <w:rPr>
          <w:i/>
        </w:rPr>
        <w:t xml:space="preserve"> et al.</w:t>
      </w:r>
      <w:r w:rsidRPr="0085332E">
        <w:t xml:space="preserve"> Phenomenology and classification of dystonia: a consensus update. </w:t>
      </w:r>
      <w:r w:rsidRPr="0085332E">
        <w:rPr>
          <w:i/>
        </w:rPr>
        <w:t>Mov Disord.</w:t>
      </w:r>
      <w:r w:rsidRPr="0085332E">
        <w:t xml:space="preserve"> </w:t>
      </w:r>
      <w:r w:rsidRPr="0085332E">
        <w:rPr>
          <w:b/>
        </w:rPr>
        <w:t>28</w:t>
      </w:r>
      <w:r w:rsidRPr="0085332E">
        <w:t xml:space="preserve"> (7), 863-873, doi:10.1002/mds.25475, (2013).</w:t>
      </w:r>
    </w:p>
    <w:p w:rsidR="0085332E" w:rsidRPr="0085332E" w:rsidRDefault="0085332E" w:rsidP="0085332E">
      <w:pPr>
        <w:pStyle w:val="EndNoteBibliography"/>
        <w:ind w:left="720" w:hanging="720"/>
      </w:pPr>
      <w:r w:rsidRPr="0085332E">
        <w:t>9</w:t>
      </w:r>
      <w:r w:rsidRPr="0085332E">
        <w:tab/>
        <w:t xml:space="preserve">Nutt, J. G., Muenter, M. D., Aronson, A., Kurland, L. T. &amp; Melton, L. J., 3rd. Epidemiology of focal and generalized dystonia in Rochester, Minnesota. </w:t>
      </w:r>
      <w:r w:rsidRPr="0085332E">
        <w:rPr>
          <w:i/>
        </w:rPr>
        <w:t>Mov Disord.</w:t>
      </w:r>
      <w:r w:rsidRPr="0085332E">
        <w:t xml:space="preserve"> </w:t>
      </w:r>
      <w:r w:rsidRPr="0085332E">
        <w:rPr>
          <w:b/>
        </w:rPr>
        <w:t>3</w:t>
      </w:r>
      <w:r w:rsidRPr="0085332E">
        <w:t xml:space="preserve"> (3), 188-194, doi:10.1002/mds.870030302, (1988).</w:t>
      </w:r>
    </w:p>
    <w:p w:rsidR="0085332E" w:rsidRPr="0085332E" w:rsidRDefault="0085332E" w:rsidP="0085332E">
      <w:pPr>
        <w:pStyle w:val="EndNoteBibliography"/>
        <w:ind w:left="720" w:hanging="720"/>
      </w:pPr>
      <w:r w:rsidRPr="0085332E">
        <w:t>10</w:t>
      </w:r>
      <w:r w:rsidRPr="0085332E">
        <w:tab/>
        <w:t>Williams, L.</w:t>
      </w:r>
      <w:r w:rsidRPr="0085332E">
        <w:rPr>
          <w:i/>
        </w:rPr>
        <w:t xml:space="preserve"> et al.</w:t>
      </w:r>
      <w:r w:rsidRPr="0085332E">
        <w:t xml:space="preserve"> Epidemiological, clinical and genetic aspects of adult onset isolated focal dystonia in Ireland. </w:t>
      </w:r>
      <w:r w:rsidRPr="0085332E">
        <w:rPr>
          <w:i/>
        </w:rPr>
        <w:t>Eur J Neurol.</w:t>
      </w:r>
      <w:r w:rsidRPr="0085332E">
        <w:t xml:space="preserve"> doi:10.1111/ene.13133, (2016).</w:t>
      </w:r>
    </w:p>
    <w:p w:rsidR="0085332E" w:rsidRPr="0085332E" w:rsidRDefault="0085332E" w:rsidP="0085332E">
      <w:pPr>
        <w:pStyle w:val="EndNoteBibliography"/>
        <w:ind w:left="720" w:hanging="720"/>
      </w:pPr>
      <w:r w:rsidRPr="0085332E">
        <w:t>11</w:t>
      </w:r>
      <w:r w:rsidRPr="0085332E">
        <w:tab/>
        <w:t>Williams, L. J.</w:t>
      </w:r>
      <w:r w:rsidRPr="0085332E">
        <w:rPr>
          <w:i/>
        </w:rPr>
        <w:t xml:space="preserve"> et al.</w:t>
      </w:r>
      <w:r w:rsidRPr="0085332E">
        <w:t xml:space="preserve"> Young Women do it Better: Sexual Dimorphism in Temporal Discrimination. </w:t>
      </w:r>
      <w:r w:rsidRPr="0085332E">
        <w:rPr>
          <w:i/>
        </w:rPr>
        <w:t>Front Neurol.</w:t>
      </w:r>
      <w:r w:rsidRPr="0085332E">
        <w:t xml:space="preserve"> </w:t>
      </w:r>
      <w:r w:rsidRPr="0085332E">
        <w:rPr>
          <w:b/>
        </w:rPr>
        <w:t>6</w:t>
      </w:r>
      <w:r w:rsidRPr="0085332E">
        <w:t xml:space="preserve"> 160, doi:10.3389/fneur.2015.00160, (2015).</w:t>
      </w:r>
    </w:p>
    <w:p w:rsidR="0085332E" w:rsidRPr="0085332E" w:rsidRDefault="0085332E" w:rsidP="0085332E">
      <w:pPr>
        <w:pStyle w:val="EndNoteBibliography"/>
        <w:ind w:left="720" w:hanging="720"/>
      </w:pPr>
      <w:r w:rsidRPr="0085332E">
        <w:t>12</w:t>
      </w:r>
      <w:r w:rsidRPr="0085332E">
        <w:tab/>
        <w:t>Butler, J. S.</w:t>
      </w:r>
      <w:r w:rsidRPr="0085332E">
        <w:rPr>
          <w:i/>
        </w:rPr>
        <w:t xml:space="preserve"> et al.</w:t>
      </w:r>
      <w:r w:rsidRPr="0085332E">
        <w:t xml:space="preserve"> Age-Related Sexual Dimorphism in Temporal Discrimination and in Adult-Onset Dystonia Suggests GABAergic Mechanisms. </w:t>
      </w:r>
      <w:r w:rsidRPr="0085332E">
        <w:rPr>
          <w:i/>
        </w:rPr>
        <w:t>Front Neurol.</w:t>
      </w:r>
      <w:r w:rsidRPr="0085332E">
        <w:t xml:space="preserve"> </w:t>
      </w:r>
      <w:r w:rsidRPr="0085332E">
        <w:rPr>
          <w:b/>
        </w:rPr>
        <w:t>6</w:t>
      </w:r>
      <w:r w:rsidRPr="0085332E">
        <w:t xml:space="preserve"> 258, doi:10.3389/fneur.2015.00258, (2015).</w:t>
      </w:r>
    </w:p>
    <w:p w:rsidR="0085332E" w:rsidRPr="0085332E" w:rsidRDefault="0085332E" w:rsidP="0085332E">
      <w:pPr>
        <w:pStyle w:val="EndNoteBibliography"/>
        <w:ind w:left="720" w:hanging="720"/>
      </w:pPr>
      <w:r w:rsidRPr="0085332E">
        <w:t>13</w:t>
      </w:r>
      <w:r w:rsidRPr="0085332E">
        <w:tab/>
        <w:t xml:space="preserve">Bell, A. H. &amp; Munoz, D. P. Activity in the superior colliculus reflects dynamic interactions between voluntary and involuntary influences on orienting behaviour. </w:t>
      </w:r>
      <w:r w:rsidRPr="0085332E">
        <w:rPr>
          <w:i/>
        </w:rPr>
        <w:t>Eur J Neurosci.</w:t>
      </w:r>
      <w:r w:rsidRPr="0085332E">
        <w:t xml:space="preserve"> </w:t>
      </w:r>
      <w:r w:rsidRPr="0085332E">
        <w:rPr>
          <w:b/>
        </w:rPr>
        <w:t>28</w:t>
      </w:r>
      <w:r w:rsidRPr="0085332E">
        <w:t xml:space="preserve"> (8), 1654-1660, doi:10.1111/j.1460-9568.2008.06393.x, (2008).</w:t>
      </w:r>
    </w:p>
    <w:p w:rsidR="0085332E" w:rsidRPr="0085332E" w:rsidRDefault="0085332E" w:rsidP="0085332E">
      <w:pPr>
        <w:pStyle w:val="EndNoteBibliography"/>
        <w:ind w:left="720" w:hanging="720"/>
      </w:pPr>
      <w:r w:rsidRPr="0085332E">
        <w:t>14</w:t>
      </w:r>
      <w:r w:rsidRPr="0085332E">
        <w:tab/>
        <w:t>Hutchinson, M.</w:t>
      </w:r>
      <w:r w:rsidRPr="0085332E">
        <w:rPr>
          <w:i/>
        </w:rPr>
        <w:t xml:space="preserve"> et al.</w:t>
      </w:r>
      <w:r w:rsidRPr="0085332E">
        <w:t xml:space="preserve"> Cervical dystonia: a disorder of the midbrain network for covert attentional orienting. </w:t>
      </w:r>
      <w:r w:rsidRPr="0085332E">
        <w:rPr>
          <w:i/>
        </w:rPr>
        <w:t>Front Neurol.</w:t>
      </w:r>
      <w:r w:rsidRPr="0085332E">
        <w:t xml:space="preserve"> </w:t>
      </w:r>
      <w:r w:rsidRPr="0085332E">
        <w:rPr>
          <w:b/>
        </w:rPr>
        <w:t>5</w:t>
      </w:r>
      <w:r w:rsidRPr="0085332E">
        <w:t xml:space="preserve"> 54, doi:10.3389/fneur.2014.00054, (2014).</w:t>
      </w:r>
    </w:p>
    <w:p w:rsidR="0085332E" w:rsidRPr="0085332E" w:rsidRDefault="0085332E" w:rsidP="0085332E">
      <w:pPr>
        <w:pStyle w:val="EndNoteBibliography"/>
        <w:ind w:left="720" w:hanging="720"/>
      </w:pPr>
      <w:r w:rsidRPr="0085332E">
        <w:t>15</w:t>
      </w:r>
      <w:r w:rsidRPr="0085332E">
        <w:tab/>
        <w:t>Butler, J. S.</w:t>
      </w:r>
      <w:r w:rsidRPr="0085332E">
        <w:rPr>
          <w:i/>
        </w:rPr>
        <w:t xml:space="preserve"> et al.</w:t>
      </w:r>
      <w:r w:rsidRPr="0085332E">
        <w:t xml:space="preserve"> Non-parametric bootstrapping method for measuring the temporal discrimination threshold for movement disorders. </w:t>
      </w:r>
      <w:r w:rsidRPr="0085332E">
        <w:rPr>
          <w:i/>
        </w:rPr>
        <w:t>J Neural Eng.</w:t>
      </w:r>
      <w:r w:rsidRPr="0085332E">
        <w:t xml:space="preserve"> </w:t>
      </w:r>
      <w:r w:rsidRPr="0085332E">
        <w:rPr>
          <w:b/>
        </w:rPr>
        <w:t>12</w:t>
      </w:r>
      <w:r w:rsidRPr="0085332E">
        <w:t xml:space="preserve"> (4), 046026, doi:10.1088/1741-2560/12/4/046026, (2015).</w:t>
      </w:r>
    </w:p>
    <w:p w:rsidR="0085332E" w:rsidRPr="0085332E" w:rsidRDefault="0085332E" w:rsidP="0085332E">
      <w:pPr>
        <w:pStyle w:val="EndNoteBibliography"/>
        <w:ind w:left="720" w:hanging="720"/>
      </w:pPr>
      <w:r w:rsidRPr="0085332E">
        <w:t>16</w:t>
      </w:r>
      <w:r w:rsidRPr="0085332E">
        <w:tab/>
        <w:t>Mc Govern, E. M.</w:t>
      </w:r>
      <w:r w:rsidRPr="0085332E">
        <w:rPr>
          <w:i/>
        </w:rPr>
        <w:t xml:space="preserve"> et al.</w:t>
      </w:r>
      <w:r w:rsidRPr="0085332E">
        <w:t xml:space="preserve"> A comparison of stimulus presentation methods in temporal discrimination testing. </w:t>
      </w:r>
      <w:r w:rsidRPr="0085332E">
        <w:rPr>
          <w:i/>
        </w:rPr>
        <w:t>Physiol Meas.</w:t>
      </w:r>
      <w:r w:rsidRPr="0085332E">
        <w:t xml:space="preserve"> </w:t>
      </w:r>
      <w:r w:rsidRPr="0085332E">
        <w:rPr>
          <w:b/>
        </w:rPr>
        <w:t>38</w:t>
      </w:r>
      <w:r w:rsidRPr="0085332E">
        <w:t xml:space="preserve"> (2), N57-N64, doi:10.1088/1361-6579/38/2/N57, (2017).</w:t>
      </w:r>
    </w:p>
    <w:p w:rsidR="0085332E" w:rsidRPr="0085332E" w:rsidRDefault="0085332E" w:rsidP="0085332E">
      <w:pPr>
        <w:pStyle w:val="EndNoteBibliography"/>
        <w:ind w:left="720" w:hanging="720"/>
      </w:pPr>
      <w:r w:rsidRPr="0085332E">
        <w:t>17</w:t>
      </w:r>
      <w:r w:rsidRPr="0085332E">
        <w:tab/>
        <w:t>Bradley, D.</w:t>
      </w:r>
      <w:r w:rsidRPr="0085332E">
        <w:rPr>
          <w:i/>
        </w:rPr>
        <w:t xml:space="preserve"> et al.</w:t>
      </w:r>
      <w:r w:rsidRPr="0085332E">
        <w:t xml:space="preserve"> Temporal discrimination threshold: VBM evidence for an endophenotype in adult onset primary torsion dystonia. </w:t>
      </w:r>
      <w:r w:rsidRPr="0085332E">
        <w:rPr>
          <w:i/>
        </w:rPr>
        <w:t>Brain.</w:t>
      </w:r>
      <w:r w:rsidRPr="0085332E">
        <w:t xml:space="preserve"> </w:t>
      </w:r>
      <w:r w:rsidRPr="0085332E">
        <w:rPr>
          <w:b/>
        </w:rPr>
        <w:t>132</w:t>
      </w:r>
      <w:r w:rsidRPr="0085332E">
        <w:t xml:space="preserve"> (Pt 9), 2327-2335, doi:10.1093/brain/awp156, (2009).</w:t>
      </w:r>
    </w:p>
    <w:p w:rsidR="0085332E" w:rsidRPr="0085332E" w:rsidRDefault="0085332E" w:rsidP="0085332E">
      <w:pPr>
        <w:pStyle w:val="EndNoteBibliography"/>
        <w:ind w:left="720" w:hanging="720"/>
      </w:pPr>
      <w:r w:rsidRPr="0085332E">
        <w:t>18</w:t>
      </w:r>
      <w:r w:rsidRPr="0085332E">
        <w:tab/>
        <w:t>Scontrini, A.</w:t>
      </w:r>
      <w:r w:rsidRPr="0085332E">
        <w:rPr>
          <w:i/>
        </w:rPr>
        <w:t xml:space="preserve"> et al.</w:t>
      </w:r>
      <w:r w:rsidRPr="0085332E">
        <w:t xml:space="preserve"> Somatosensory temporal discrimination in patients with primary focal dystonia. </w:t>
      </w:r>
      <w:r w:rsidRPr="0085332E">
        <w:rPr>
          <w:i/>
        </w:rPr>
        <w:t>J Neurol Neurosurg Psychiatry.</w:t>
      </w:r>
      <w:r w:rsidRPr="0085332E">
        <w:t xml:space="preserve"> </w:t>
      </w:r>
      <w:r w:rsidRPr="0085332E">
        <w:rPr>
          <w:b/>
        </w:rPr>
        <w:t>80</w:t>
      </w:r>
      <w:r w:rsidRPr="0085332E">
        <w:t xml:space="preserve"> (12), 1315-1319, doi:10.1136/jnnp.2009.178236, (2009).</w:t>
      </w:r>
    </w:p>
    <w:p w:rsidR="0085332E" w:rsidRPr="0085332E" w:rsidRDefault="0085332E" w:rsidP="0085332E">
      <w:pPr>
        <w:pStyle w:val="EndNoteBibliography"/>
        <w:ind w:left="720" w:hanging="720"/>
      </w:pPr>
      <w:r w:rsidRPr="0085332E">
        <w:t>19</w:t>
      </w:r>
      <w:r w:rsidRPr="0085332E">
        <w:tab/>
        <w:t xml:space="preserve">Xiao, J., Vemula, S. R. &amp; LeDoux, M. S. Recent Advances in the Genetics of Dystonia. </w:t>
      </w:r>
      <w:r w:rsidRPr="0085332E">
        <w:rPr>
          <w:i/>
        </w:rPr>
        <w:t>Current Neurology and Neuroscience Reports.</w:t>
      </w:r>
      <w:r w:rsidRPr="0085332E">
        <w:t xml:space="preserve"> </w:t>
      </w:r>
      <w:r w:rsidRPr="0085332E">
        <w:rPr>
          <w:b/>
        </w:rPr>
        <w:t>14</w:t>
      </w:r>
      <w:r w:rsidRPr="0085332E">
        <w:t xml:space="preserve"> (8), 462, doi:10.1007/s11910-014-0462-8, (2014).</w:t>
      </w:r>
    </w:p>
    <w:p w:rsidR="0085332E" w:rsidRPr="0085332E" w:rsidRDefault="0085332E" w:rsidP="0085332E">
      <w:pPr>
        <w:pStyle w:val="EndNoteBibliography"/>
        <w:ind w:left="720" w:hanging="720"/>
      </w:pPr>
      <w:r w:rsidRPr="0085332E">
        <w:t>20</w:t>
      </w:r>
      <w:r w:rsidRPr="0085332E">
        <w:tab/>
        <w:t xml:space="preserve">Ramos, V. F., Esquenazi, A., Villegas, M. A., Wu, T. &amp; Hallett, M. Temporal discrimination threshold with healthy aging. </w:t>
      </w:r>
      <w:r w:rsidRPr="0085332E">
        <w:rPr>
          <w:i/>
        </w:rPr>
        <w:t>Neurobiol Aging.</w:t>
      </w:r>
      <w:r w:rsidRPr="0085332E">
        <w:t xml:space="preserve"> </w:t>
      </w:r>
      <w:r w:rsidRPr="0085332E">
        <w:rPr>
          <w:b/>
        </w:rPr>
        <w:t>43</w:t>
      </w:r>
      <w:r w:rsidRPr="0085332E">
        <w:t xml:space="preserve"> 174-179, doi:10.1016/j.neurobiolaging.2016.04.009, (2016).</w:t>
      </w:r>
    </w:p>
    <w:p w:rsidR="0085332E" w:rsidRPr="0085332E" w:rsidRDefault="0085332E" w:rsidP="0085332E">
      <w:pPr>
        <w:pStyle w:val="EndNoteBibliography"/>
        <w:ind w:left="720" w:hanging="720"/>
      </w:pPr>
      <w:r w:rsidRPr="0085332E">
        <w:t>21</w:t>
      </w:r>
      <w:r w:rsidRPr="0085332E">
        <w:tab/>
        <w:t xml:space="preserve">Isa, T. &amp; Hall, W. C. Exploring the superior colliculus in vitro. </w:t>
      </w:r>
      <w:r w:rsidRPr="0085332E">
        <w:rPr>
          <w:i/>
        </w:rPr>
        <w:t>J Neurophysiol.</w:t>
      </w:r>
      <w:r w:rsidRPr="0085332E">
        <w:t xml:space="preserve"> </w:t>
      </w:r>
      <w:r w:rsidRPr="0085332E">
        <w:rPr>
          <w:b/>
        </w:rPr>
        <w:t>102</w:t>
      </w:r>
      <w:r w:rsidRPr="0085332E">
        <w:t xml:space="preserve"> (5), 2581-2593, doi:10.1152/jn.00498.2009, (2009).</w:t>
      </w:r>
    </w:p>
    <w:p w:rsidR="0085332E" w:rsidRPr="0085332E" w:rsidRDefault="0085332E" w:rsidP="0085332E">
      <w:pPr>
        <w:pStyle w:val="EndNoteBibliography"/>
        <w:ind w:left="720" w:hanging="720"/>
      </w:pPr>
      <w:r w:rsidRPr="0085332E">
        <w:t>22</w:t>
      </w:r>
      <w:r w:rsidRPr="0085332E">
        <w:tab/>
        <w:t xml:space="preserve">Isa, T., Endo, T. &amp; Saito, Y. The visuo-motor pathway in the local circuit of the rat superior colliculus. </w:t>
      </w:r>
      <w:r w:rsidRPr="0085332E">
        <w:rPr>
          <w:i/>
        </w:rPr>
        <w:t>J Neurosci.</w:t>
      </w:r>
      <w:r w:rsidRPr="0085332E">
        <w:t xml:space="preserve"> </w:t>
      </w:r>
      <w:r w:rsidRPr="0085332E">
        <w:rPr>
          <w:b/>
        </w:rPr>
        <w:t>18</w:t>
      </w:r>
      <w:r w:rsidRPr="0085332E">
        <w:t xml:space="preserve"> (20), 8496-8504 (1998).</w:t>
      </w:r>
    </w:p>
    <w:p w:rsidR="0085332E" w:rsidRPr="0085332E" w:rsidRDefault="0085332E" w:rsidP="0085332E">
      <w:pPr>
        <w:pStyle w:val="EndNoteBibliography"/>
        <w:ind w:left="720" w:hanging="720"/>
      </w:pPr>
      <w:r w:rsidRPr="0085332E">
        <w:t>23</w:t>
      </w:r>
      <w:r w:rsidRPr="0085332E">
        <w:tab/>
        <w:t xml:space="preserve">Kaneda, K. &amp; Isa, T. GABAergic mechanisms for shaping transient visual responses in the mouse superior colliculus. </w:t>
      </w:r>
      <w:r w:rsidRPr="0085332E">
        <w:rPr>
          <w:i/>
        </w:rPr>
        <w:t>Neuroscience.</w:t>
      </w:r>
      <w:r w:rsidRPr="0085332E">
        <w:t xml:space="preserve"> </w:t>
      </w:r>
      <w:r w:rsidRPr="0085332E">
        <w:rPr>
          <w:b/>
        </w:rPr>
        <w:t>235</w:t>
      </w:r>
      <w:r w:rsidRPr="0085332E">
        <w:t xml:space="preserve"> 129-140, doi:10.1016/j.neuroscience.2012.12.061, (2013).</w:t>
      </w:r>
    </w:p>
    <w:p w:rsidR="009F3887" w:rsidRDefault="007E0FB5" w:rsidP="006305D7">
      <w:r>
        <w:fldChar w:fldCharType="end"/>
      </w:r>
    </w:p>
    <w:p w:rsidR="00007A2A" w:rsidRDefault="00007A2A" w:rsidP="006305D7"/>
    <w:p w:rsidR="00D45E9F" w:rsidRDefault="00D45E9F" w:rsidP="006305D7">
      <w:r>
        <w:t>SELECTED CLASSIFICATIONS</w:t>
      </w:r>
    </w:p>
    <w:tbl>
      <w:tblPr>
        <w:tblW w:w="0" w:type="auto"/>
        <w:tblCellSpacing w:w="15" w:type="dxa"/>
        <w:shd w:val="clear" w:color="auto" w:fill="F4F4F4"/>
        <w:tblCellMar>
          <w:top w:w="15" w:type="dxa"/>
          <w:left w:w="15" w:type="dxa"/>
          <w:bottom w:w="15" w:type="dxa"/>
          <w:right w:w="15" w:type="dxa"/>
        </w:tblCellMar>
        <w:tblLook w:val="04A0"/>
      </w:tblPr>
      <w:tblGrid>
        <w:gridCol w:w="3712"/>
      </w:tblGrid>
      <w:tr w:rsidR="00D45E9F">
        <w:trPr>
          <w:tblCellSpacing w:w="15" w:type="dxa"/>
        </w:trPr>
        <w:tc>
          <w:tcPr>
            <w:tcW w:w="0" w:type="auto"/>
            <w:shd w:val="clear" w:color="auto" w:fill="F4F4F4"/>
            <w:vAlign w:val="center"/>
          </w:tcPr>
          <w:p w:rsidR="00D45E9F" w:rsidRDefault="00D45E9F">
            <w:pPr>
              <w:rPr>
                <w:rFonts w:ascii="Verdana" w:hAnsi="Verdana"/>
                <w:color w:val="000033"/>
                <w:sz w:val="17"/>
                <w:szCs w:val="17"/>
              </w:rPr>
            </w:pPr>
            <w:r>
              <w:rPr>
                <w:rFonts w:ascii="Verdana" w:hAnsi="Verdana"/>
                <w:color w:val="000033"/>
                <w:sz w:val="17"/>
                <w:szCs w:val="17"/>
              </w:rPr>
              <w:t>3.10.668:</w:t>
            </w:r>
            <w:r>
              <w:rPr>
                <w:rStyle w:val="apple-converted-space"/>
                <w:rFonts w:ascii="Verdana" w:hAnsi="Verdana"/>
                <w:color w:val="000033"/>
                <w:sz w:val="17"/>
                <w:szCs w:val="17"/>
              </w:rPr>
              <w:t> </w:t>
            </w:r>
            <w:hyperlink r:id="rId23" w:history="1">
              <w:r>
                <w:rPr>
                  <w:rStyle w:val="Hyperlink"/>
                  <w:rFonts w:ascii="Verdana" w:hAnsi="Verdana"/>
                  <w:color w:val="0000EE"/>
                  <w:sz w:val="17"/>
                  <w:szCs w:val="17"/>
                  <w:u w:val="none"/>
                </w:rPr>
                <w:t>Neuromuscular Diseases</w:t>
              </w:r>
            </w:hyperlink>
          </w:p>
        </w:tc>
      </w:tr>
      <w:tr w:rsidR="00D45E9F">
        <w:trPr>
          <w:tblCellSpacing w:w="15" w:type="dxa"/>
        </w:trPr>
        <w:tc>
          <w:tcPr>
            <w:tcW w:w="0" w:type="auto"/>
            <w:shd w:val="clear" w:color="auto" w:fill="F4F4F4"/>
            <w:vAlign w:val="center"/>
          </w:tcPr>
          <w:p w:rsidR="00D45E9F" w:rsidRDefault="00D45E9F">
            <w:pPr>
              <w:rPr>
                <w:rFonts w:ascii="Verdana" w:hAnsi="Verdana"/>
                <w:color w:val="000033"/>
                <w:sz w:val="17"/>
                <w:szCs w:val="17"/>
              </w:rPr>
            </w:pPr>
            <w:r>
              <w:rPr>
                <w:rFonts w:ascii="Verdana" w:hAnsi="Verdana"/>
                <w:color w:val="000033"/>
                <w:sz w:val="17"/>
                <w:szCs w:val="17"/>
              </w:rPr>
              <w:t>5.1.171:</w:t>
            </w:r>
            <w:r>
              <w:rPr>
                <w:rStyle w:val="apple-converted-space"/>
                <w:rFonts w:ascii="Verdana" w:hAnsi="Verdana"/>
                <w:color w:val="000033"/>
                <w:sz w:val="17"/>
                <w:szCs w:val="17"/>
              </w:rPr>
              <w:t> </w:t>
            </w:r>
            <w:hyperlink r:id="rId24" w:history="1">
              <w:r>
                <w:rPr>
                  <w:rStyle w:val="Hyperlink"/>
                  <w:rFonts w:ascii="Verdana" w:hAnsi="Verdana"/>
                  <w:color w:val="0000EE"/>
                  <w:sz w:val="17"/>
                  <w:szCs w:val="17"/>
                  <w:u w:val="none"/>
                </w:rPr>
                <w:t>Diagnosis, Differential</w:t>
              </w:r>
            </w:hyperlink>
          </w:p>
        </w:tc>
      </w:tr>
      <w:tr w:rsidR="00D45E9F">
        <w:trPr>
          <w:tblCellSpacing w:w="15" w:type="dxa"/>
        </w:trPr>
        <w:tc>
          <w:tcPr>
            <w:tcW w:w="0" w:type="auto"/>
            <w:shd w:val="clear" w:color="auto" w:fill="F4F4F4"/>
            <w:vAlign w:val="center"/>
          </w:tcPr>
          <w:p w:rsidR="00D45E9F" w:rsidRDefault="00D45E9F">
            <w:pPr>
              <w:rPr>
                <w:rFonts w:ascii="Verdana" w:hAnsi="Verdana"/>
                <w:color w:val="000033"/>
                <w:sz w:val="17"/>
                <w:szCs w:val="17"/>
              </w:rPr>
            </w:pPr>
            <w:r>
              <w:rPr>
                <w:rFonts w:ascii="Verdana" w:hAnsi="Verdana"/>
                <w:color w:val="000033"/>
                <w:sz w:val="17"/>
                <w:szCs w:val="17"/>
              </w:rPr>
              <w:t>5.1.370.600.550:</w:t>
            </w:r>
            <w:r>
              <w:rPr>
                <w:rStyle w:val="apple-converted-space"/>
                <w:rFonts w:ascii="Verdana" w:hAnsi="Verdana"/>
                <w:color w:val="000033"/>
                <w:sz w:val="17"/>
                <w:szCs w:val="17"/>
              </w:rPr>
              <w:t> </w:t>
            </w:r>
            <w:hyperlink r:id="rId25" w:history="1">
              <w:r>
                <w:rPr>
                  <w:rStyle w:val="Hyperlink"/>
                  <w:rFonts w:ascii="Verdana" w:hAnsi="Verdana"/>
                  <w:color w:val="0000EE"/>
                  <w:sz w:val="17"/>
                  <w:szCs w:val="17"/>
                  <w:u w:val="none"/>
                </w:rPr>
                <w:t>Neurologic Examination</w:t>
              </w:r>
            </w:hyperlink>
          </w:p>
        </w:tc>
      </w:tr>
    </w:tbl>
    <w:p w:rsidR="00D45E9F" w:rsidRDefault="00D45E9F" w:rsidP="006305D7"/>
    <w:p w:rsidR="00007A2A" w:rsidRDefault="00007A2A" w:rsidP="006305D7"/>
    <w:p w:rsidR="00007A2A" w:rsidRDefault="00007A2A" w:rsidP="006305D7"/>
    <w:p w:rsidR="00007A2A" w:rsidRDefault="00007A2A" w:rsidP="006305D7"/>
    <w:p w:rsidR="00007A2A" w:rsidRDefault="00007A2A" w:rsidP="00F800E9">
      <w:pPr>
        <w:numPr>
          <w:numberingChange w:id="274" w:author="michael hutchinson" w:date="2017-03-17T06:56:00Z" w:original="-"/>
        </w:numPr>
        <w:rPr>
          <w:del w:id="275" w:author="Unknown"/>
          <w:rFonts w:asciiTheme="minorHAnsi" w:hAnsiTheme="minorHAnsi"/>
        </w:rPr>
      </w:pPr>
      <w:r w:rsidRPr="009E0B0F">
        <w:rPr>
          <w:rFonts w:asciiTheme="minorHAnsi" w:hAnsiTheme="minorHAnsi"/>
        </w:rPr>
        <w:t xml:space="preserve">SUGGESTED </w:t>
      </w:r>
      <w:r w:rsidR="00D47D3D">
        <w:t xml:space="preserve">REVIEWERS </w:t>
      </w:r>
      <w:r w:rsidR="00D47D3D" w:rsidRPr="009E0B0F">
        <w:rPr>
          <w:rFonts w:asciiTheme="minorHAnsi" w:hAnsiTheme="minorHAnsi"/>
        </w:rPr>
        <w:t xml:space="preserve"> </w:t>
      </w:r>
      <w:r w:rsidRPr="009E0B0F">
        <w:rPr>
          <w:rFonts w:asciiTheme="minorHAnsi" w:hAnsiTheme="minorHAnsi"/>
        </w:rPr>
        <w:t>(at least 6):</w:t>
      </w:r>
    </w:p>
    <w:p w:rsidR="00F800E9" w:rsidRPr="009E0B0F" w:rsidDel="00F800E9" w:rsidRDefault="00F800E9" w:rsidP="00D47D3D">
      <w:pPr>
        <w:numPr>
          <w:ins w:id="276" w:author="michael hutchinson" w:date="2017-03-17T09:15:00Z"/>
        </w:numPr>
        <w:rPr>
          <w:ins w:id="277" w:author="michael hutchinson" w:date="2017-03-17T09:15:00Z"/>
          <w:rFonts w:asciiTheme="minorHAnsi" w:hAnsiTheme="minorHAnsi"/>
        </w:rPr>
      </w:pPr>
    </w:p>
    <w:p w:rsidR="00F800E9" w:rsidRDefault="00F800E9" w:rsidP="00F800E9">
      <w:pPr>
        <w:numPr>
          <w:ins w:id="278" w:author="michael hutchinson" w:date="2017-03-17T09:20:00Z"/>
        </w:numPr>
        <w:rPr>
          <w:ins w:id="279" w:author="michael hutchinson" w:date="2017-03-17T09:20:00Z"/>
        </w:rPr>
      </w:pPr>
      <w:ins w:id="280" w:author="michael hutchinson" w:date="2017-03-17T09:16:00Z">
        <w:r>
          <w:t xml:space="preserve">1) </w:t>
        </w:r>
      </w:ins>
      <w:ins w:id="281" w:author="michael hutchinson" w:date="2017-03-17T09:20:00Z">
        <w:r>
          <w:t xml:space="preserve">Prof </w:t>
        </w:r>
        <w:proofErr w:type="spellStart"/>
        <w:r>
          <w:t>dr</w:t>
        </w:r>
        <w:proofErr w:type="spellEnd"/>
        <w:r>
          <w:t xml:space="preserve"> Marina AJ de </w:t>
        </w:r>
        <w:proofErr w:type="spellStart"/>
        <w:r>
          <w:t>Koning-Tijssen</w:t>
        </w:r>
        <w:proofErr w:type="spellEnd"/>
        <w:r>
          <w:t xml:space="preserve">, </w:t>
        </w:r>
        <w:r>
          <w:fldChar w:fldCharType="begin"/>
        </w:r>
        <w:r>
          <w:instrText xml:space="preserve"> HYPERLINK "mailto:M.A.J.de.Koning-Tijssen@umcg.nl" </w:instrText>
        </w:r>
      </w:ins>
      <w:ins w:id="282" w:author="michael hutchinson" w:date="2017-03-17T09:20:00Z">
        <w:r>
          <w:fldChar w:fldCharType="separate"/>
        </w:r>
        <w:r w:rsidRPr="00053624">
          <w:rPr>
            <w:rStyle w:val="Hyperlink"/>
          </w:rPr>
          <w:t>M.A.J.de.Koning-Tijssen@umcg.nl</w:t>
        </w:r>
        <w:r>
          <w:fldChar w:fldCharType="end"/>
        </w:r>
        <w:r>
          <w:t xml:space="preserve">, </w:t>
        </w:r>
        <w:r>
          <w:t>Head of Movement Disorders</w:t>
        </w:r>
        <w:r>
          <w:t xml:space="preserve">, </w:t>
        </w:r>
        <w:r>
          <w:t>Department of Neurology AB 51</w:t>
        </w:r>
        <w:r>
          <w:t xml:space="preserve">, </w:t>
        </w:r>
        <w:r>
          <w:t>University medical Center Groningen (UMCG)</w:t>
        </w:r>
        <w:r>
          <w:t xml:space="preserve">, </w:t>
        </w:r>
        <w:r>
          <w:t>PO Box 30.001</w:t>
        </w:r>
        <w:r>
          <w:t xml:space="preserve">, </w:t>
        </w:r>
        <w:r>
          <w:t>9700 RB Groningen</w:t>
        </w:r>
      </w:ins>
      <w:ins w:id="283" w:author="michael hutchinson" w:date="2017-03-17T09:27:00Z">
        <w:r>
          <w:t xml:space="preserve">, </w:t>
        </w:r>
      </w:ins>
      <w:ins w:id="284" w:author="michael hutchinson" w:date="2017-03-17T09:20:00Z">
        <w:r>
          <w:t>the Netherlands</w:t>
        </w:r>
      </w:ins>
    </w:p>
    <w:p w:rsidR="00007A2A" w:rsidRPr="009E0B0F" w:rsidDel="00F800E9" w:rsidRDefault="00007A2A" w:rsidP="00F800E9">
      <w:pPr>
        <w:numPr>
          <w:ins w:id="285" w:author="michael hutchinson" w:date="2017-03-17T09:16:00Z"/>
        </w:numPr>
        <w:rPr>
          <w:del w:id="286" w:author="michael hutchinson" w:date="2017-03-17T09:16:00Z"/>
        </w:rPr>
        <w:pPrChange w:id="287" w:author="michael hutchinson" w:date="2017-03-17T09:15:00Z">
          <w:pPr>
            <w:pStyle w:val="ListParagraph"/>
            <w:numPr>
              <w:numId w:val="13"/>
            </w:numPr>
            <w:ind w:hanging="360"/>
          </w:pPr>
        </w:pPrChange>
      </w:pPr>
      <w:del w:id="288" w:author="michael hutchinson" w:date="2017-03-17T09:20:00Z">
        <w:r w:rsidRPr="009E0B0F" w:rsidDel="00F800E9">
          <w:delText>Marina de Koning-Tijssen,</w:delText>
        </w:r>
        <w:r w:rsidR="0043316E" w:rsidRPr="009E0B0F" w:rsidDel="00F800E9">
          <w:delText xml:space="preserve"> Groningen</w:delText>
        </w:r>
      </w:del>
      <w:ins w:id="289" w:author="michael hutchinson" w:date="2017-03-17T09:16:00Z">
        <w:r w:rsidR="00F800E9">
          <w:t xml:space="preserve">2) </w:t>
        </w:r>
      </w:ins>
      <w:ins w:id="290" w:author="michael hutchinson" w:date="2017-03-17T09:26:00Z">
        <w:r w:rsidR="00F800E9">
          <w:t xml:space="preserve">Prof </w:t>
        </w:r>
      </w:ins>
      <w:del w:id="291" w:author="michael hutchinson" w:date="2017-03-17T09:16:00Z">
        <w:r w:rsidR="005F558F" w:rsidDel="00F800E9">
          <w:delText>.</w:delText>
        </w:r>
      </w:del>
    </w:p>
    <w:p w:rsidR="00007A2A" w:rsidDel="00F800E9" w:rsidRDefault="00F800E9" w:rsidP="00F800E9">
      <w:pPr>
        <w:numPr>
          <w:numberingChange w:id="292" w:author="michael hutchinson" w:date="2017-03-17T06:56:00Z" w:original="-"/>
        </w:numPr>
        <w:rPr>
          <w:del w:id="293" w:author="michael hutchinson" w:date="2017-03-17T09:26:00Z"/>
        </w:rPr>
      </w:pPr>
      <w:ins w:id="294" w:author="michael hutchinson" w:date="2017-03-17T09:25:00Z">
        <w:r>
          <w:t xml:space="preserve">Tadashi Isa, </w:t>
        </w:r>
      </w:ins>
      <w:ins w:id="295" w:author="michael hutchinson" w:date="2017-03-17T09:27:00Z">
        <w:r>
          <w:fldChar w:fldCharType="begin"/>
        </w:r>
        <w:r>
          <w:instrText xml:space="preserve"> HYPERLINK "mailto:</w:instrText>
        </w:r>
      </w:ins>
      <w:ins w:id="296" w:author="michael hutchinson" w:date="2017-03-17T09:26:00Z">
        <w:r>
          <w:instrText>isa.tadashi.7u@kyoto-u.ac.jp</w:instrText>
        </w:r>
      </w:ins>
      <w:ins w:id="297" w:author="michael hutchinson" w:date="2017-03-17T09:27:00Z">
        <w:r>
          <w:instrText xml:space="preserve">" </w:instrText>
        </w:r>
      </w:ins>
      <w:ins w:id="298" w:author="michael hutchinson" w:date="2017-03-17T09:27:00Z">
        <w:r>
          <w:fldChar w:fldCharType="separate"/>
        </w:r>
      </w:ins>
      <w:ins w:id="299" w:author="michael hutchinson" w:date="2017-03-17T09:26:00Z">
        <w:r w:rsidRPr="00053624">
          <w:rPr>
            <w:rStyle w:val="Hyperlink"/>
          </w:rPr>
          <w:t>isa.tadashi.7u@kyoto-u.ac.jp</w:t>
        </w:r>
      </w:ins>
      <w:ins w:id="300" w:author="michael hutchinson" w:date="2017-03-17T09:27:00Z">
        <w:r>
          <w:fldChar w:fldCharType="end"/>
        </w:r>
      </w:ins>
      <w:ins w:id="301" w:author="michael hutchinson" w:date="2017-03-17T09:26:00Z">
        <w:r>
          <w:t xml:space="preserve"> </w:t>
        </w:r>
      </w:ins>
      <w:ins w:id="302" w:author="michael hutchinson" w:date="2017-03-17T09:25:00Z">
        <w:r>
          <w:t>Department of Neuroscience</w:t>
        </w:r>
      </w:ins>
      <w:ins w:id="303" w:author="michael hutchinson" w:date="2017-03-17T09:26:00Z">
        <w:r>
          <w:t xml:space="preserve">, </w:t>
        </w:r>
      </w:ins>
      <w:ins w:id="304" w:author="michael hutchinson" w:date="2017-03-17T09:25:00Z">
        <w:r>
          <w:t>Graduate School of Medicine and Faculty of Medicine</w:t>
        </w:r>
      </w:ins>
      <w:ins w:id="305" w:author="michael hutchinson" w:date="2017-03-17T09:26:00Z">
        <w:r>
          <w:t xml:space="preserve">, </w:t>
        </w:r>
      </w:ins>
      <w:ins w:id="306" w:author="michael hutchinson" w:date="2017-03-17T09:25:00Z">
        <w:r>
          <w:t xml:space="preserve">Kyoto </w:t>
        </w:r>
        <w:proofErr w:type="spellStart"/>
        <w:r>
          <w:t>University</w:t>
        </w:r>
      </w:ins>
      <w:proofErr w:type="spellEnd"/>
      <w:ins w:id="307" w:author="michael hutchinson" w:date="2017-03-17T09:26:00Z">
        <w:r>
          <w:t xml:space="preserve">, </w:t>
        </w:r>
      </w:ins>
      <w:ins w:id="308" w:author="michael hutchinson" w:date="2017-03-17T09:25:00Z">
        <w:r>
          <w:t>Yoshida-</w:t>
        </w:r>
        <w:proofErr w:type="spellStart"/>
        <w:r>
          <w:t>Konoe-cho</w:t>
        </w:r>
        <w:proofErr w:type="spellEnd"/>
        <w:r>
          <w:t>, Sakyo-</w:t>
        </w:r>
        <w:proofErr w:type="spellStart"/>
        <w:r>
          <w:t>ku</w:t>
        </w:r>
        <w:proofErr w:type="spellEnd"/>
        <w:r>
          <w:t>, Kyoto 606-8501, JAPAN</w:t>
        </w:r>
      </w:ins>
      <w:del w:id="309" w:author="michael hutchinson" w:date="2017-03-17T09:25:00Z">
        <w:r w:rsidR="00007A2A" w:rsidRPr="009E0B0F" w:rsidDel="00F800E9">
          <w:delText>Prof. Tadashi Isa</w:delText>
        </w:r>
        <w:r w:rsidR="0043316E" w:rsidRPr="009E0B0F" w:rsidDel="00F800E9">
          <w:delText>, Kyoto</w:delText>
        </w:r>
      </w:del>
      <w:del w:id="310" w:author="michael hutchinson" w:date="2017-03-17T09:26:00Z">
        <w:r w:rsidR="0043316E" w:rsidRPr="009E0B0F" w:rsidDel="00F800E9">
          <w:delText>.</w:delText>
        </w:r>
      </w:del>
    </w:p>
    <w:p w:rsidR="00F800E9" w:rsidRPr="009E0B0F" w:rsidDel="00F800E9" w:rsidRDefault="00F800E9" w:rsidP="00F800E9">
      <w:pPr>
        <w:numPr>
          <w:ins w:id="311" w:author="michael hutchinson" w:date="2017-03-17T09:16:00Z"/>
        </w:numPr>
        <w:rPr>
          <w:ins w:id="312" w:author="michael hutchinson" w:date="2017-03-17T09:16:00Z"/>
        </w:rPr>
        <w:pPrChange w:id="313" w:author="michael hutchinson" w:date="2017-03-17T09:16:00Z">
          <w:pPr>
            <w:pStyle w:val="ListParagraph"/>
            <w:numPr>
              <w:numId w:val="13"/>
            </w:numPr>
            <w:ind w:hanging="360"/>
          </w:pPr>
        </w:pPrChange>
      </w:pPr>
    </w:p>
    <w:p w:rsidR="00F800E9" w:rsidRDefault="00F800E9" w:rsidP="00F800E9">
      <w:pPr>
        <w:numPr>
          <w:ins w:id="314" w:author="michael hutchinson" w:date="2017-03-17T09:18:00Z"/>
        </w:numPr>
        <w:rPr>
          <w:ins w:id="315" w:author="michael hutchinson" w:date="2017-03-17T09:18:00Z"/>
        </w:rPr>
      </w:pPr>
      <w:ins w:id="316" w:author="michael hutchinson" w:date="2017-03-17T09:16:00Z">
        <w:r>
          <w:t xml:space="preserve">3) </w:t>
        </w:r>
      </w:ins>
      <w:r w:rsidR="00007A2A" w:rsidRPr="009E0B0F">
        <w:t>Prof</w:t>
      </w:r>
      <w:ins w:id="317" w:author="michael hutchinson" w:date="2017-03-17T09:18:00Z">
        <w:r>
          <w:t xml:space="preserve"> </w:t>
        </w:r>
      </w:ins>
      <w:del w:id="318" w:author="michael hutchinson" w:date="2017-03-17T09:18:00Z">
        <w:r w:rsidR="00007A2A" w:rsidRPr="009E0B0F" w:rsidDel="00F800E9">
          <w:delText>. Elena Moro</w:delText>
        </w:r>
        <w:r w:rsidR="0043316E" w:rsidRPr="009E0B0F" w:rsidDel="00F800E9">
          <w:delText>,</w:delText>
        </w:r>
      </w:del>
      <w:ins w:id="319" w:author="michael hutchinson" w:date="2017-03-17T09:18:00Z">
        <w:r>
          <w:t>Elena Moro, MD, PhD</w:t>
        </w:r>
        <w:r>
          <w:t xml:space="preserve">, </w:t>
        </w:r>
      </w:ins>
      <w:ins w:id="320" w:author="michael hutchinson" w:date="2017-03-17T09:19:00Z">
        <w:r>
          <w:fldChar w:fldCharType="begin"/>
        </w:r>
        <w:r>
          <w:instrText xml:space="preserve"> HYPERLINK "mailto:</w:instrText>
        </w:r>
      </w:ins>
      <w:ins w:id="321" w:author="michael hutchinson" w:date="2017-03-17T09:18:00Z">
        <w:r>
          <w:instrText>elenamfmoro@gmail.com</w:instrText>
        </w:r>
      </w:ins>
      <w:ins w:id="322" w:author="michael hutchinson" w:date="2017-03-17T09:19:00Z">
        <w:r>
          <w:instrText xml:space="preserve">" </w:instrText>
        </w:r>
      </w:ins>
      <w:ins w:id="323" w:author="michael hutchinson" w:date="2017-03-17T09:19:00Z">
        <w:r>
          <w:fldChar w:fldCharType="separate"/>
        </w:r>
      </w:ins>
      <w:ins w:id="324" w:author="michael hutchinson" w:date="2017-03-17T09:18:00Z">
        <w:r w:rsidRPr="00053624">
          <w:rPr>
            <w:rStyle w:val="Hyperlink"/>
          </w:rPr>
          <w:t>elenamfmoro@gmail.com</w:t>
        </w:r>
      </w:ins>
      <w:ins w:id="325" w:author="michael hutchinson" w:date="2017-03-17T09:19:00Z">
        <w:r>
          <w:fldChar w:fldCharType="end"/>
        </w:r>
        <w:r>
          <w:t>&gt; &lt;</w:t>
        </w:r>
      </w:ins>
      <w:ins w:id="326" w:author="michael hutchinson" w:date="2017-03-17T09:18:00Z">
        <w:r>
          <w:t>emoro@chu-grenoble.fr</w:t>
        </w:r>
      </w:ins>
      <w:ins w:id="327" w:author="michael hutchinson" w:date="2017-03-17T09:19:00Z">
        <w:r>
          <w:t>&gt;</w:t>
        </w:r>
      </w:ins>
    </w:p>
    <w:p w:rsidR="00F800E9" w:rsidRDefault="00F800E9" w:rsidP="00F800E9">
      <w:pPr>
        <w:rPr>
          <w:ins w:id="328" w:author="michael hutchinson" w:date="2017-03-17T09:18:00Z"/>
        </w:rPr>
      </w:pPr>
      <w:ins w:id="329" w:author="michael hutchinson" w:date="2017-03-17T09:18:00Z">
        <w:r>
          <w:t>Movement Disorders Unit, Director</w:t>
        </w:r>
        <w:r>
          <w:t xml:space="preserve">, </w:t>
        </w:r>
        <w:r>
          <w:t>Department of Psychiatry and Neurology, Associate Director</w:t>
        </w:r>
        <w:r>
          <w:t xml:space="preserve">, </w:t>
        </w:r>
        <w:r>
          <w:t xml:space="preserve">Centre </w:t>
        </w:r>
        <w:proofErr w:type="spellStart"/>
        <w:r>
          <w:t>Hospitalier</w:t>
        </w:r>
        <w:proofErr w:type="spellEnd"/>
        <w:r>
          <w:t xml:space="preserve"> </w:t>
        </w:r>
        <w:proofErr w:type="spellStart"/>
        <w:r>
          <w:t>Universitaire</w:t>
        </w:r>
        <w:proofErr w:type="spellEnd"/>
        <w:r>
          <w:t xml:space="preserve"> de Grenoble, Grenoble </w:t>
        </w:r>
        <w:proofErr w:type="spellStart"/>
        <w:r>
          <w:t>Alpes</w:t>
        </w:r>
        <w:proofErr w:type="spellEnd"/>
        <w:r>
          <w:t xml:space="preserve"> University</w:t>
        </w:r>
        <w:r>
          <w:t xml:space="preserve"> </w:t>
        </w:r>
        <w:r>
          <w:t>BP217 38043 Grenoble CEDEX 09 France</w:t>
        </w:r>
      </w:ins>
    </w:p>
    <w:p w:rsidR="00007A2A" w:rsidRPr="009E0B0F" w:rsidDel="00F800E9" w:rsidRDefault="0043316E" w:rsidP="00F800E9">
      <w:pPr>
        <w:numPr>
          <w:ins w:id="330" w:author="michael hutchinson" w:date="2017-03-17T09:16:00Z"/>
        </w:numPr>
        <w:rPr>
          <w:del w:id="331" w:author="michael hutchinson" w:date="2017-03-17T09:16:00Z"/>
        </w:rPr>
        <w:pPrChange w:id="332" w:author="michael hutchinson" w:date="2017-03-17T09:16:00Z">
          <w:pPr>
            <w:pStyle w:val="ListParagraph"/>
            <w:numPr>
              <w:numId w:val="13"/>
            </w:numPr>
            <w:ind w:hanging="360"/>
          </w:pPr>
        </w:pPrChange>
      </w:pPr>
      <w:del w:id="333" w:author="michael hutchinson" w:date="2017-03-17T09:18:00Z">
        <w:r w:rsidRPr="009E0B0F" w:rsidDel="00F800E9">
          <w:delText xml:space="preserve"> Grenoble</w:delText>
        </w:r>
      </w:del>
      <w:ins w:id="334" w:author="michael hutchinson" w:date="2017-03-17T09:16:00Z">
        <w:r w:rsidR="00F800E9">
          <w:t xml:space="preserve">4) </w:t>
        </w:r>
      </w:ins>
      <w:del w:id="335" w:author="michael hutchinson" w:date="2017-03-17T09:16:00Z">
        <w:r w:rsidR="005F558F" w:rsidDel="00F800E9">
          <w:delText>.</w:delText>
        </w:r>
      </w:del>
    </w:p>
    <w:p w:rsidR="0043316E" w:rsidRPr="00F800E9" w:rsidDel="0008044C" w:rsidRDefault="0043316E" w:rsidP="00007A2A">
      <w:pPr>
        <w:pStyle w:val="ListParagraph"/>
        <w:numPr>
          <w:ilvl w:val="0"/>
          <w:numId w:val="13"/>
          <w:numberingChange w:id="336" w:author="michael hutchinson" w:date="2017-03-17T06:56:00Z" w:original="-"/>
        </w:numPr>
        <w:rPr>
          <w:del w:id="337" w:author="michael hutchinson" w:date="2017-03-17T08:06:00Z"/>
          <w:rFonts w:asciiTheme="minorHAnsi" w:hAnsiTheme="minorHAnsi"/>
          <w:rPrChange w:id="338" w:author="michael hutchinson" w:date="2017-03-17T09:16:00Z">
            <w:rPr>
              <w:del w:id="339" w:author="michael hutchinson" w:date="2017-03-17T08:06:00Z"/>
              <w:rFonts w:asciiTheme="minorHAnsi" w:hAnsiTheme="minorHAnsi"/>
            </w:rPr>
          </w:rPrChange>
        </w:rPr>
      </w:pPr>
      <w:del w:id="340" w:author="michael hutchinson" w:date="2017-03-17T08:06:00Z">
        <w:r w:rsidRPr="00F800E9" w:rsidDel="0008044C">
          <w:rPr>
            <w:rFonts w:asciiTheme="minorHAnsi" w:hAnsiTheme="minorHAnsi"/>
            <w:rPrChange w:id="341" w:author="michael hutchinson" w:date="2017-03-17T09:16:00Z">
              <w:rPr>
                <w:rFonts w:asciiTheme="minorHAnsi" w:hAnsiTheme="minorHAnsi"/>
              </w:rPr>
            </w:rPrChange>
          </w:rPr>
          <w:delText>Prof. John Rothwell, London.</w:delText>
        </w:r>
      </w:del>
    </w:p>
    <w:p w:rsidR="0043316E" w:rsidRPr="00F800E9" w:rsidDel="009E0AD6" w:rsidRDefault="00684E68" w:rsidP="00F800E9">
      <w:pPr>
        <w:rPr>
          <w:del w:id="342" w:author="michael hutchinson" w:date="2017-03-17T08:07:00Z"/>
          <w:rStyle w:val="apple-converted-space"/>
          <w:rPrChange w:id="343" w:author="michael hutchinson" w:date="2017-03-17T09:17:00Z">
            <w:rPr>
              <w:del w:id="344" w:author="michael hutchinson" w:date="2017-03-17T08:07:00Z"/>
              <w:rStyle w:val="apple-converted-space"/>
              <w:rFonts w:asciiTheme="minorHAnsi" w:hAnsiTheme="minorHAnsi" w:cs="Helvetica"/>
              <w:color w:val="auto"/>
              <w:shd w:val="clear" w:color="auto" w:fill="FFFFFF"/>
            </w:rPr>
          </w:rPrChange>
        </w:rPr>
        <w:pPrChange w:id="345" w:author="michael hutchinson" w:date="2017-03-17T09:16:00Z">
          <w:pPr>
            <w:pStyle w:val="ListParagraph"/>
            <w:numPr>
              <w:numId w:val="13"/>
            </w:numPr>
            <w:ind w:hanging="360"/>
          </w:pPr>
        </w:pPrChange>
      </w:pPr>
      <w:ins w:id="346" w:author="michael hutchinson" w:date="2017-03-17T09:05:00Z">
        <w:r w:rsidRPr="00F800E9">
          <w:rPr>
            <w:shd w:val="clear" w:color="auto" w:fill="FFFFFF"/>
            <w:rPrChange w:id="347" w:author="michael hutchinson" w:date="2017-03-17T09:16:00Z">
              <w:rPr>
                <w:rFonts w:asciiTheme="minorHAnsi" w:hAnsiTheme="minorHAnsi" w:cs="Helvetica"/>
                <w:color w:val="auto"/>
                <w:shd w:val="clear" w:color="auto" w:fill="FFFFFF"/>
              </w:rPr>
            </w:rPrChange>
          </w:rPr>
          <w:t>Prof Alberto Albanese</w:t>
        </w:r>
      </w:ins>
      <w:ins w:id="348" w:author="michael hutchinson" w:date="2017-03-17T09:15:00Z">
        <w:r w:rsidR="00F800E9" w:rsidRPr="00F800E9">
          <w:rPr>
            <w:shd w:val="clear" w:color="auto" w:fill="FFFFFF"/>
            <w:rPrChange w:id="349" w:author="michael hutchinson" w:date="2017-03-17T09:16:00Z">
              <w:rPr>
                <w:rFonts w:asciiTheme="minorHAnsi" w:hAnsiTheme="minorHAnsi" w:cs="Helvetica"/>
                <w:color w:val="auto"/>
                <w:shd w:val="clear" w:color="auto" w:fill="FFFFFF"/>
              </w:rPr>
            </w:rPrChange>
          </w:rPr>
          <w:t>,</w:t>
        </w:r>
        <w:r w:rsidR="00F800E9" w:rsidRPr="00F800E9">
          <w:t xml:space="preserve"> </w:t>
        </w:r>
      </w:ins>
      <w:ins w:id="350" w:author="michael hutchinson" w:date="2017-03-17T09:17:00Z">
        <w:r w:rsidR="00F800E9">
          <w:fldChar w:fldCharType="begin"/>
        </w:r>
        <w:r w:rsidR="00F800E9">
          <w:instrText xml:space="preserve"> HYPERLINK "mailto:</w:instrText>
        </w:r>
        <w:r w:rsidR="00F800E9" w:rsidRPr="00F800E9">
          <w:instrText>alberto.albanese@unicatt.it</w:instrText>
        </w:r>
        <w:r w:rsidR="00F800E9">
          <w:instrText xml:space="preserve">" </w:instrText>
        </w:r>
      </w:ins>
      <w:ins w:id="351" w:author="michael hutchinson" w:date="2017-03-17T09:17:00Z">
        <w:r w:rsidR="00F800E9">
          <w:fldChar w:fldCharType="separate"/>
        </w:r>
        <w:proofErr w:type="spellStart"/>
        <w:r w:rsidR="00F800E9" w:rsidRPr="00053624">
          <w:rPr>
            <w:rStyle w:val="Hyperlink"/>
          </w:rPr>
          <w:t>alberto.albanese@unicatt.it</w:t>
        </w:r>
        <w:proofErr w:type="spellEnd"/>
        <w:r w:rsidR="00F800E9">
          <w:fldChar w:fldCharType="end"/>
        </w:r>
        <w:r w:rsidR="00F800E9">
          <w:t xml:space="preserve"> </w:t>
        </w:r>
      </w:ins>
      <w:proofErr w:type="spellStart"/>
      <w:ins w:id="352" w:author="michael hutchinson" w:date="2017-03-17T09:15:00Z">
        <w:r w:rsidR="00F800E9" w:rsidRPr="00F800E9">
          <w:rPr>
            <w:shd w:val="clear" w:color="auto" w:fill="FFFFFF"/>
            <w:rPrChange w:id="353" w:author="michael hutchinson" w:date="2017-03-17T09:16:00Z">
              <w:rPr>
                <w:rFonts w:asciiTheme="minorHAnsi" w:hAnsiTheme="minorHAnsi" w:cs="Helvetica"/>
                <w:color w:val="auto"/>
                <w:shd w:val="clear" w:color="auto" w:fill="FFFFFF"/>
              </w:rPr>
            </w:rPrChange>
          </w:rPr>
          <w:t>Professore</w:t>
        </w:r>
        <w:proofErr w:type="spellEnd"/>
        <w:r w:rsidR="00F800E9" w:rsidRPr="00F800E9">
          <w:rPr>
            <w:shd w:val="clear" w:color="auto" w:fill="FFFFFF"/>
            <w:rPrChange w:id="354" w:author="michael hutchinson" w:date="2017-03-17T09:16:00Z">
              <w:rPr>
                <w:rFonts w:asciiTheme="minorHAnsi" w:hAnsiTheme="minorHAnsi" w:cs="Helvetica"/>
                <w:color w:val="auto"/>
                <w:shd w:val="clear" w:color="auto" w:fill="FFFFFF"/>
              </w:rPr>
            </w:rPrChange>
          </w:rPr>
          <w:t xml:space="preserve"> </w:t>
        </w:r>
        <w:proofErr w:type="spellStart"/>
        <w:r w:rsidR="00F800E9" w:rsidRPr="00F800E9">
          <w:rPr>
            <w:shd w:val="clear" w:color="auto" w:fill="FFFFFF"/>
            <w:rPrChange w:id="355" w:author="michael hutchinson" w:date="2017-03-17T09:16:00Z">
              <w:rPr>
                <w:rFonts w:asciiTheme="minorHAnsi" w:hAnsiTheme="minorHAnsi" w:cs="Helvetica"/>
                <w:color w:val="auto"/>
                <w:shd w:val="clear" w:color="auto" w:fill="FFFFFF"/>
              </w:rPr>
            </w:rPrChange>
          </w:rPr>
          <w:t>ordinario</w:t>
        </w:r>
        <w:proofErr w:type="spellEnd"/>
        <w:r w:rsidR="00F800E9" w:rsidRPr="00F800E9">
          <w:rPr>
            <w:shd w:val="clear" w:color="auto" w:fill="FFFFFF"/>
            <w:rPrChange w:id="356" w:author="michael hutchinson" w:date="2017-03-17T09:16:00Z">
              <w:rPr>
                <w:rFonts w:asciiTheme="minorHAnsi" w:hAnsiTheme="minorHAnsi" w:cs="Helvetica"/>
                <w:color w:val="auto"/>
                <w:shd w:val="clear" w:color="auto" w:fill="FFFFFF"/>
              </w:rPr>
            </w:rPrChange>
          </w:rPr>
          <w:t xml:space="preserve"> </w:t>
        </w:r>
        <w:proofErr w:type="spellStart"/>
        <w:r w:rsidR="00F800E9" w:rsidRPr="00F800E9">
          <w:rPr>
            <w:shd w:val="clear" w:color="auto" w:fill="FFFFFF"/>
            <w:rPrChange w:id="357" w:author="michael hutchinson" w:date="2017-03-17T09:16:00Z">
              <w:rPr>
                <w:rFonts w:asciiTheme="minorHAnsi" w:hAnsiTheme="minorHAnsi" w:cs="Helvetica"/>
                <w:color w:val="auto"/>
                <w:shd w:val="clear" w:color="auto" w:fill="FFFFFF"/>
              </w:rPr>
            </w:rPrChange>
          </w:rPr>
          <w:t>di</w:t>
        </w:r>
        <w:proofErr w:type="spellEnd"/>
        <w:r w:rsidR="00F800E9" w:rsidRPr="00F800E9">
          <w:rPr>
            <w:shd w:val="clear" w:color="auto" w:fill="FFFFFF"/>
            <w:rPrChange w:id="358" w:author="michael hutchinson" w:date="2017-03-17T09:16:00Z">
              <w:rPr>
                <w:rFonts w:asciiTheme="minorHAnsi" w:hAnsiTheme="minorHAnsi" w:cs="Helvetica"/>
                <w:color w:val="auto"/>
                <w:shd w:val="clear" w:color="auto" w:fill="FFFFFF"/>
              </w:rPr>
            </w:rPrChange>
          </w:rPr>
          <w:t xml:space="preserve"> </w:t>
        </w:r>
        <w:proofErr w:type="spellStart"/>
        <w:r w:rsidR="00F800E9" w:rsidRPr="00F800E9">
          <w:rPr>
            <w:shd w:val="clear" w:color="auto" w:fill="FFFFFF"/>
            <w:rPrChange w:id="359" w:author="michael hutchinson" w:date="2017-03-17T09:16:00Z">
              <w:rPr>
                <w:rFonts w:asciiTheme="minorHAnsi" w:hAnsiTheme="minorHAnsi" w:cs="Helvetica"/>
                <w:color w:val="auto"/>
                <w:shd w:val="clear" w:color="auto" w:fill="FFFFFF"/>
              </w:rPr>
            </w:rPrChange>
          </w:rPr>
          <w:t>Neurologia</w:t>
        </w:r>
        <w:proofErr w:type="spellEnd"/>
        <w:r w:rsidR="00F800E9" w:rsidRPr="00F800E9">
          <w:rPr>
            <w:shd w:val="clear" w:color="auto" w:fill="FFFFFF"/>
            <w:rPrChange w:id="360" w:author="michael hutchinson" w:date="2017-03-17T09:16:00Z">
              <w:rPr>
                <w:rFonts w:asciiTheme="minorHAnsi" w:hAnsiTheme="minorHAnsi" w:cs="Helvetica"/>
                <w:color w:val="auto"/>
                <w:shd w:val="clear" w:color="auto" w:fill="FFFFFF"/>
              </w:rPr>
            </w:rPrChange>
          </w:rPr>
          <w:t>,</w:t>
        </w:r>
      </w:ins>
      <w:ins w:id="361" w:author="michael hutchinson" w:date="2017-03-17T09:16:00Z">
        <w:r w:rsidR="00F800E9">
          <w:rPr>
            <w:shd w:val="clear" w:color="auto" w:fill="FFFFFF"/>
          </w:rPr>
          <w:t xml:space="preserve"> </w:t>
        </w:r>
      </w:ins>
      <w:proofErr w:type="spellStart"/>
      <w:ins w:id="362" w:author="michael hutchinson" w:date="2017-03-17T09:15:00Z">
        <w:r w:rsidR="00F800E9" w:rsidRPr="00F800E9">
          <w:rPr>
            <w:rFonts w:asciiTheme="minorHAnsi" w:hAnsiTheme="minorHAnsi" w:cs="Helvetica"/>
            <w:color w:val="auto"/>
            <w:shd w:val="clear" w:color="auto" w:fill="FFFFFF"/>
            <w:rPrChange w:id="363" w:author="michael hutchinson" w:date="2017-03-17T09:15:00Z">
              <w:rPr>
                <w:rFonts w:asciiTheme="minorHAnsi" w:hAnsiTheme="minorHAnsi" w:cs="Helvetica"/>
                <w:color w:val="auto"/>
                <w:shd w:val="clear" w:color="auto" w:fill="FFFFFF"/>
              </w:rPr>
            </w:rPrChange>
          </w:rPr>
          <w:t>Istituto</w:t>
        </w:r>
        <w:proofErr w:type="spellEnd"/>
        <w:r w:rsidR="00F800E9" w:rsidRPr="00F800E9">
          <w:rPr>
            <w:rFonts w:asciiTheme="minorHAnsi" w:hAnsiTheme="minorHAnsi" w:cs="Helvetica"/>
            <w:color w:val="auto"/>
            <w:shd w:val="clear" w:color="auto" w:fill="FFFFFF"/>
            <w:rPrChange w:id="364" w:author="michael hutchinson" w:date="2017-03-17T09:15:00Z">
              <w:rPr>
                <w:rFonts w:asciiTheme="minorHAnsi" w:hAnsiTheme="minorHAnsi" w:cs="Helvetica"/>
                <w:color w:val="auto"/>
                <w:shd w:val="clear" w:color="auto" w:fill="FFFFFF"/>
              </w:rPr>
            </w:rPrChange>
          </w:rPr>
          <w:t xml:space="preserve"> </w:t>
        </w:r>
        <w:proofErr w:type="spellStart"/>
        <w:r w:rsidR="00F800E9" w:rsidRPr="00F800E9">
          <w:rPr>
            <w:rFonts w:asciiTheme="minorHAnsi" w:hAnsiTheme="minorHAnsi" w:cs="Helvetica"/>
            <w:color w:val="auto"/>
            <w:shd w:val="clear" w:color="auto" w:fill="FFFFFF"/>
            <w:rPrChange w:id="365" w:author="michael hutchinson" w:date="2017-03-17T09:15:00Z">
              <w:rPr>
                <w:rFonts w:asciiTheme="minorHAnsi" w:hAnsiTheme="minorHAnsi" w:cs="Helvetica"/>
                <w:color w:val="auto"/>
                <w:shd w:val="clear" w:color="auto" w:fill="FFFFFF"/>
              </w:rPr>
            </w:rPrChange>
          </w:rPr>
          <w:t>Clinico</w:t>
        </w:r>
        <w:proofErr w:type="spellEnd"/>
        <w:r w:rsidR="00F800E9" w:rsidRPr="00F800E9">
          <w:rPr>
            <w:rFonts w:asciiTheme="minorHAnsi" w:hAnsiTheme="minorHAnsi" w:cs="Helvetica"/>
            <w:color w:val="auto"/>
            <w:shd w:val="clear" w:color="auto" w:fill="FFFFFF"/>
            <w:rPrChange w:id="366" w:author="michael hutchinson" w:date="2017-03-17T09:15:00Z">
              <w:rPr>
                <w:rFonts w:asciiTheme="minorHAnsi" w:hAnsiTheme="minorHAnsi" w:cs="Helvetica"/>
                <w:color w:val="auto"/>
                <w:shd w:val="clear" w:color="auto" w:fill="FFFFFF"/>
              </w:rPr>
            </w:rPrChange>
          </w:rPr>
          <w:t xml:space="preserve"> </w:t>
        </w:r>
        <w:proofErr w:type="spellStart"/>
        <w:r w:rsidR="00F800E9" w:rsidRPr="00F800E9">
          <w:rPr>
            <w:rFonts w:asciiTheme="minorHAnsi" w:hAnsiTheme="minorHAnsi" w:cs="Helvetica"/>
            <w:color w:val="auto"/>
            <w:shd w:val="clear" w:color="auto" w:fill="FFFFFF"/>
            <w:rPrChange w:id="367" w:author="michael hutchinson" w:date="2017-03-17T09:15:00Z">
              <w:rPr>
                <w:rFonts w:asciiTheme="minorHAnsi" w:hAnsiTheme="minorHAnsi" w:cs="Helvetica"/>
                <w:color w:val="auto"/>
                <w:shd w:val="clear" w:color="auto" w:fill="FFFFFF"/>
              </w:rPr>
            </w:rPrChange>
          </w:rPr>
          <w:t>Humanitas</w:t>
        </w:r>
        <w:proofErr w:type="spellEnd"/>
        <w:r w:rsidR="00F800E9">
          <w:rPr>
            <w:rFonts w:asciiTheme="minorHAnsi" w:hAnsiTheme="minorHAnsi" w:cs="Helvetica"/>
            <w:color w:val="auto"/>
            <w:shd w:val="clear" w:color="auto" w:fill="FFFFFF"/>
          </w:rPr>
          <w:t xml:space="preserve">, </w:t>
        </w:r>
        <w:r w:rsidR="00F800E9" w:rsidRPr="00F800E9">
          <w:rPr>
            <w:rFonts w:asciiTheme="minorHAnsi" w:hAnsiTheme="minorHAnsi" w:cs="Helvetica"/>
            <w:color w:val="auto"/>
            <w:shd w:val="clear" w:color="auto" w:fill="FFFFFF"/>
            <w:rPrChange w:id="368" w:author="michael hutchinson" w:date="2017-03-17T09:15:00Z">
              <w:rPr>
                <w:rFonts w:asciiTheme="minorHAnsi" w:hAnsiTheme="minorHAnsi" w:cs="Helvetica"/>
                <w:color w:val="auto"/>
                <w:shd w:val="clear" w:color="auto" w:fill="FFFFFF"/>
              </w:rPr>
            </w:rPrChange>
          </w:rPr>
          <w:t>Via Alessandro Manzoni, 56</w:t>
        </w:r>
        <w:r w:rsidR="00F800E9">
          <w:rPr>
            <w:rFonts w:asciiTheme="minorHAnsi" w:hAnsiTheme="minorHAnsi" w:cs="Helvetica"/>
            <w:color w:val="auto"/>
            <w:shd w:val="clear" w:color="auto" w:fill="FFFFFF"/>
          </w:rPr>
          <w:t xml:space="preserve">, </w:t>
        </w:r>
        <w:r w:rsidR="00F800E9" w:rsidRPr="00F800E9">
          <w:rPr>
            <w:rFonts w:asciiTheme="minorHAnsi" w:hAnsiTheme="minorHAnsi" w:cs="Helvetica"/>
            <w:color w:val="auto"/>
            <w:shd w:val="clear" w:color="auto" w:fill="FFFFFF"/>
            <w:rPrChange w:id="369" w:author="michael hutchinson" w:date="2017-03-17T09:15:00Z">
              <w:rPr>
                <w:rFonts w:asciiTheme="minorHAnsi" w:hAnsiTheme="minorHAnsi" w:cs="Helvetica"/>
                <w:color w:val="auto"/>
                <w:shd w:val="clear" w:color="auto" w:fill="FFFFFF"/>
              </w:rPr>
            </w:rPrChange>
          </w:rPr>
          <w:t xml:space="preserve">20089 </w:t>
        </w:r>
        <w:proofErr w:type="spellStart"/>
        <w:r w:rsidR="00F800E9" w:rsidRPr="00F800E9">
          <w:rPr>
            <w:rFonts w:asciiTheme="minorHAnsi" w:hAnsiTheme="minorHAnsi" w:cs="Helvetica"/>
            <w:color w:val="auto"/>
            <w:shd w:val="clear" w:color="auto" w:fill="FFFFFF"/>
            <w:rPrChange w:id="370" w:author="michael hutchinson" w:date="2017-03-17T09:15:00Z">
              <w:rPr>
                <w:rFonts w:asciiTheme="minorHAnsi" w:hAnsiTheme="minorHAnsi" w:cs="Helvetica"/>
                <w:color w:val="auto"/>
                <w:shd w:val="clear" w:color="auto" w:fill="FFFFFF"/>
              </w:rPr>
            </w:rPrChange>
          </w:rPr>
          <w:t>Rozzano</w:t>
        </w:r>
        <w:proofErr w:type="spellEnd"/>
        <w:r w:rsidR="00F800E9" w:rsidRPr="00F800E9">
          <w:rPr>
            <w:rFonts w:asciiTheme="minorHAnsi" w:hAnsiTheme="minorHAnsi" w:cs="Helvetica"/>
            <w:color w:val="auto"/>
            <w:shd w:val="clear" w:color="auto" w:fill="FFFFFF"/>
            <w:rPrChange w:id="371" w:author="michael hutchinson" w:date="2017-03-17T09:15:00Z">
              <w:rPr>
                <w:rFonts w:asciiTheme="minorHAnsi" w:hAnsiTheme="minorHAnsi" w:cs="Helvetica"/>
                <w:color w:val="auto"/>
                <w:shd w:val="clear" w:color="auto" w:fill="FFFFFF"/>
              </w:rPr>
            </w:rPrChange>
          </w:rPr>
          <w:t xml:space="preserve"> Milano</w:t>
        </w:r>
      </w:ins>
      <w:del w:id="372" w:author="michael hutchinson" w:date="2017-03-17T08:07:00Z">
        <w:r w:rsidR="0043316E" w:rsidRPr="005D3E59" w:rsidDel="009E0AD6">
          <w:rPr>
            <w:rFonts w:asciiTheme="minorHAnsi" w:hAnsiTheme="minorHAnsi" w:cs="Helvetica"/>
            <w:color w:val="auto"/>
            <w:shd w:val="clear" w:color="auto" w:fill="FFFFFF"/>
          </w:rPr>
          <w:delText>Alfredo Berardelli</w:delText>
        </w:r>
        <w:r w:rsidR="0043316E" w:rsidRPr="005D3E59" w:rsidDel="009E0AD6">
          <w:rPr>
            <w:rStyle w:val="apple-converted-space"/>
            <w:rFonts w:asciiTheme="minorHAnsi" w:hAnsiTheme="minorHAnsi" w:cs="Helvetica"/>
            <w:color w:val="auto"/>
            <w:shd w:val="clear" w:color="auto" w:fill="FFFFFF"/>
          </w:rPr>
          <w:delText>, Rome</w:delText>
        </w:r>
        <w:r w:rsidR="005F558F" w:rsidRPr="005D3E59" w:rsidDel="009E0AD6">
          <w:rPr>
            <w:rStyle w:val="apple-converted-space"/>
            <w:rFonts w:asciiTheme="minorHAnsi" w:hAnsiTheme="minorHAnsi" w:cs="Helvetica"/>
            <w:color w:val="auto"/>
            <w:shd w:val="clear" w:color="auto" w:fill="FFFFFF"/>
          </w:rPr>
          <w:delText>.</w:delText>
        </w:r>
      </w:del>
    </w:p>
    <w:p w:rsidR="009E0AD6" w:rsidRPr="005D3E59" w:rsidRDefault="009E0AD6" w:rsidP="00F800E9">
      <w:pPr>
        <w:numPr>
          <w:ins w:id="373" w:author="michael hutchinson" w:date="2017-03-17T08:07:00Z"/>
        </w:numPr>
        <w:rPr>
          <w:ins w:id="374" w:author="michael hutchinson" w:date="2017-03-17T08:07:00Z"/>
          <w:rFonts w:asciiTheme="minorHAnsi" w:hAnsiTheme="minorHAnsi"/>
          <w:color w:val="auto"/>
        </w:rPr>
        <w:pPrChange w:id="375" w:author="michael hutchinson" w:date="2017-03-17T09:16:00Z">
          <w:pPr>
            <w:pStyle w:val="ListParagraph"/>
            <w:numPr>
              <w:numId w:val="13"/>
            </w:numPr>
            <w:ind w:hanging="360"/>
          </w:pPr>
        </w:pPrChange>
      </w:pPr>
    </w:p>
    <w:p w:rsidR="00F800E9" w:rsidRDefault="00F800E9" w:rsidP="006305D7">
      <w:pPr>
        <w:rPr>
          <w:ins w:id="376" w:author="michael hutchinson" w:date="2017-03-17T09:21:00Z"/>
        </w:rPr>
      </w:pPr>
      <w:ins w:id="377" w:author="michael hutchinson" w:date="2017-03-17T09:21:00Z">
        <w:r>
          <w:t xml:space="preserve">5) </w:t>
        </w:r>
      </w:ins>
      <w:ins w:id="378" w:author="michael hutchinson" w:date="2017-03-17T09:24:00Z">
        <w:r w:rsidRPr="00F800E9">
          <w:t xml:space="preserve">Dr. Kristina </w:t>
        </w:r>
        <w:proofErr w:type="spellStart"/>
        <w:r w:rsidRPr="00F800E9">
          <w:t>Simonyan</w:t>
        </w:r>
        <w:proofErr w:type="spellEnd"/>
        <w:r w:rsidRPr="00F800E9">
          <w:t xml:space="preserve">, </w:t>
        </w:r>
        <w:r>
          <w:fldChar w:fldCharType="begin"/>
        </w:r>
        <w:r>
          <w:instrText xml:space="preserve"> HYPERLINK "mailto:kristina.simonyan@mssm.edu" </w:instrText>
        </w:r>
      </w:ins>
      <w:ins w:id="379" w:author="michael hutchinson" w:date="2017-03-17T09:24:00Z">
        <w:r>
          <w:fldChar w:fldCharType="separate"/>
        </w:r>
        <w:r w:rsidRPr="00053624">
          <w:rPr>
            <w:rStyle w:val="Hyperlink"/>
          </w:rPr>
          <w:t>kristina.simonyan@mssm.edu</w:t>
        </w:r>
        <w:r>
          <w:fldChar w:fldCharType="end"/>
        </w:r>
        <w:r>
          <w:t xml:space="preserve">, </w:t>
        </w:r>
        <w:r w:rsidRPr="00F800E9">
          <w:t xml:space="preserve">Department of Neurology, One </w:t>
        </w:r>
        <w:proofErr w:type="spellStart"/>
        <w:r w:rsidRPr="00F800E9">
          <w:t>Gustave</w:t>
        </w:r>
        <w:proofErr w:type="spellEnd"/>
        <w:r w:rsidRPr="00F800E9">
          <w:t xml:space="preserve"> L. Levy Place, Box 1137, Icahn School of Medicine at Mount Sinai, New York, NY 10029. </w:t>
        </w:r>
      </w:ins>
    </w:p>
    <w:p w:rsidR="00F800E9" w:rsidRDefault="00F800E9" w:rsidP="00F800E9">
      <w:pPr>
        <w:numPr>
          <w:ins w:id="380" w:author="michael hutchinson" w:date="2017-03-17T09:28:00Z"/>
        </w:numPr>
        <w:rPr>
          <w:ins w:id="381" w:author="michael hutchinson" w:date="2017-03-17T09:28:00Z"/>
        </w:rPr>
      </w:pPr>
      <w:ins w:id="382" w:author="michael hutchinson" w:date="2017-03-17T09:21:00Z">
        <w:r>
          <w:t xml:space="preserve">6) </w:t>
        </w:r>
      </w:ins>
      <w:ins w:id="383" w:author="michael hutchinson" w:date="2017-03-17T09:29:00Z">
        <w:r>
          <w:t xml:space="preserve">Prof </w:t>
        </w:r>
      </w:ins>
      <w:ins w:id="384" w:author="michael hutchinson" w:date="2017-03-17T09:28:00Z">
        <w:r>
          <w:t xml:space="preserve">Maria </w:t>
        </w:r>
        <w:proofErr w:type="spellStart"/>
        <w:r>
          <w:t>Stamelou</w:t>
        </w:r>
        <w:proofErr w:type="spellEnd"/>
        <w:r>
          <w:t xml:space="preserve">, </w:t>
        </w:r>
        <w:r>
          <w:fldChar w:fldCharType="begin"/>
        </w:r>
        <w:r>
          <w:instrText xml:space="preserve"> HYPERLINK "mailto:mariastamelou@gmail.com" </w:instrText>
        </w:r>
      </w:ins>
      <w:ins w:id="385" w:author="michael hutchinson" w:date="2017-03-17T09:28:00Z">
        <w:r>
          <w:fldChar w:fldCharType="separate"/>
        </w:r>
        <w:r w:rsidRPr="00053624">
          <w:rPr>
            <w:rStyle w:val="Hyperlink"/>
          </w:rPr>
          <w:t>mariastamelou@gmail.com</w:t>
        </w:r>
        <w:r>
          <w:fldChar w:fldCharType="end"/>
        </w:r>
        <w:r>
          <w:t xml:space="preserve">, </w:t>
        </w:r>
        <w:r>
          <w:t>Head of Movement D</w:t>
        </w:r>
        <w:r>
          <w:t xml:space="preserve">isorders Dept., HYGEIA Hospital, </w:t>
        </w:r>
        <w:r>
          <w:t xml:space="preserve">Collaborating Dept. of Neurology, </w:t>
        </w:r>
        <w:proofErr w:type="spellStart"/>
        <w:r>
          <w:t>Attikon</w:t>
        </w:r>
        <w:proofErr w:type="spellEnd"/>
        <w:r>
          <w:t xml:space="preserve"> Hospital</w:t>
        </w:r>
        <w:r>
          <w:t xml:space="preserve">, </w:t>
        </w:r>
        <w:r>
          <w:t xml:space="preserve">University of Athens, </w:t>
        </w:r>
        <w:proofErr w:type="spellStart"/>
        <w:r>
          <w:t>Greece</w:t>
        </w:r>
        <w:proofErr w:type="spellEnd"/>
        <w:r>
          <w:t xml:space="preserve">, </w:t>
        </w:r>
        <w:proofErr w:type="spellStart"/>
        <w:r>
          <w:t>Kifisias</w:t>
        </w:r>
        <w:proofErr w:type="spellEnd"/>
        <w:r>
          <w:t xml:space="preserve"> 69, 11523, Athens, Greece</w:t>
        </w:r>
      </w:ins>
    </w:p>
    <w:p w:rsidR="00F800E9" w:rsidRDefault="00F800E9" w:rsidP="006305D7">
      <w:pPr>
        <w:numPr>
          <w:ins w:id="386" w:author="michael hutchinson" w:date="2017-03-17T09:21:00Z"/>
        </w:numPr>
      </w:pPr>
    </w:p>
    <w:p w:rsidR="00007A2A" w:rsidDel="00F800E9" w:rsidRDefault="00007A2A" w:rsidP="006305D7">
      <w:pPr>
        <w:rPr>
          <w:del w:id="387" w:author="michael hutchinson" w:date="2017-03-17T09:27:00Z"/>
        </w:rPr>
      </w:pPr>
      <w:del w:id="388" w:author="michael hutchinson" w:date="2017-03-17T09:27:00Z">
        <w:r w:rsidDel="00F800E9">
          <w:delText>UNWANTED</w:delText>
        </w:r>
        <w:r w:rsidR="00D47D3D" w:rsidDel="00F800E9">
          <w:delText xml:space="preserve"> REVIEWERS </w:delText>
        </w:r>
        <w:r w:rsidR="00D47D3D" w:rsidRPr="009E0B0F" w:rsidDel="00F800E9">
          <w:rPr>
            <w:rFonts w:asciiTheme="minorHAnsi" w:hAnsiTheme="minorHAnsi"/>
          </w:rPr>
          <w:delText xml:space="preserve"> </w:delText>
        </w:r>
        <w:r w:rsidR="00FD270A" w:rsidDel="00F800E9">
          <w:delText>(optional)</w:delText>
        </w:r>
        <w:r w:rsidDel="00F800E9">
          <w:delText>:</w:delText>
        </w:r>
      </w:del>
    </w:p>
    <w:p w:rsidR="00007A2A" w:rsidRDefault="00007A2A" w:rsidP="006305D7"/>
    <w:p w:rsidR="00007A2A" w:rsidRDefault="00007A2A" w:rsidP="006305D7"/>
    <w:p w:rsidR="00D45E9F" w:rsidRDefault="00D45E9F" w:rsidP="006305D7"/>
    <w:p w:rsidR="00D45E9F" w:rsidRDefault="00D45E9F" w:rsidP="006305D7"/>
    <w:p w:rsidR="00D45E9F" w:rsidRDefault="00D45E9F" w:rsidP="006305D7"/>
    <w:sectPr w:rsidR="00D45E9F" w:rsidSect="00D068C7">
      <w:headerReference w:type="default" r:id="rId26"/>
      <w:footerReference w:type="default" r:id="rId27"/>
      <w:headerReference w:type="first" r:id="rId28"/>
      <w:footerReference w:type="first" r:id="rId29"/>
      <w:pgSz w:w="12240" w:h="15840"/>
      <w:pgMar w:top="1440" w:right="1368" w:bottom="1440" w:left="1440" w:footer="605" w:gutter="0"/>
      <w:titlePg/>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michael hutchinson" w:date="2017-03-17T09:51:00Z" w:initials="mh">
    <w:p w:rsidR="00F800E9" w:rsidRDefault="00F800E9">
      <w:pPr>
        <w:pStyle w:val="CommentText"/>
      </w:pPr>
      <w:r>
        <w:rPr>
          <w:rStyle w:val="CommentReference"/>
        </w:rPr>
        <w:annotationRef/>
      </w:r>
      <w:r>
        <w:t>RICHARD SHOULD BE THE SENIOR AUTHOR</w:t>
      </w:r>
    </w:p>
  </w:comment>
  <w:comment w:id="211" w:author="Andrew Beck" w:date="2017-03-17T09:51:00Z" w:initials="AB">
    <w:p w:rsidR="00684E68" w:rsidRDefault="00684E68">
      <w:pPr>
        <w:pStyle w:val="CommentText"/>
      </w:pPr>
      <w:r>
        <w:rPr>
          <w:rStyle w:val="CommentReference"/>
        </w:rPr>
        <w:annotationRef/>
      </w:r>
      <w:proofErr w:type="spellStart"/>
      <w:r>
        <w:t>Eavan</w:t>
      </w:r>
      <w:proofErr w:type="spellEnd"/>
      <w:r>
        <w:t xml:space="preserve"> do you have a value for this?  I know you quote the means (across all participants, male &amp; </w:t>
      </w:r>
      <w:proofErr w:type="spellStart"/>
      <w:r>
        <w:t>felmale</w:t>
      </w:r>
      <w:proofErr w:type="spellEnd"/>
      <w:r>
        <w:t>) for the TDT, PSE &amp; JND in your paper.  But these values are presumably calculated from the distribution approach.  I am looking for mean and std for age-matched, females, who used the headset, and for whom TDT was calculated using the traditional median approach.</w:t>
      </w:r>
    </w:p>
  </w:comment>
  <w:comment w:id="267" w:author="michael hutchinson" w:date="2017-03-17T09:51:00Z" w:initials="mh">
    <w:p w:rsidR="00F800E9" w:rsidRDefault="00F800E9">
      <w:pPr>
        <w:pStyle w:val="CommentText"/>
      </w:pPr>
      <w:r>
        <w:rPr>
          <w:rStyle w:val="CommentReference"/>
        </w:rPr>
        <w:annotationRef/>
      </w:r>
      <w:r>
        <w:t>THIS PARAGRAPH IS ALREADY PRESENTED IN THE INTRODUCTION AND COULD BE SHORTENED HERE</w:t>
      </w:r>
    </w:p>
  </w:comment>
  <w:comment w:id="270" w:author="Andrew Beck" w:date="2017-03-17T09:51:00Z" w:initials="AB">
    <w:p w:rsidR="00684E68" w:rsidRDefault="00684E68">
      <w:pPr>
        <w:pStyle w:val="CommentText"/>
      </w:pPr>
      <w:r>
        <w:rPr>
          <w:rStyle w:val="CommentReference"/>
        </w:rPr>
        <w:annotationRef/>
      </w:r>
      <w:r>
        <w:t>Please check if any details missing.</w:t>
      </w:r>
    </w:p>
  </w:comment>
  <w:comment w:id="271" w:author="Andrew Beck" w:date="2017-03-17T09:51:00Z" w:initials="AB">
    <w:p w:rsidR="00684E68" w:rsidRDefault="00684E68">
      <w:pPr>
        <w:pStyle w:val="CommentText"/>
      </w:pPr>
      <w:r>
        <w:rPr>
          <w:rStyle w:val="CommentReference"/>
        </w:rPr>
        <w:annotationRef/>
      </w:r>
      <w:r>
        <w:t xml:space="preserve">Please check.  I took this from </w:t>
      </w:r>
      <w:proofErr w:type="spellStart"/>
      <w:r>
        <w:t>Eavan’s</w:t>
      </w:r>
      <w:proofErr w:type="spellEnd"/>
      <w:r>
        <w:t xml:space="preserve"> Physiological Measurements paper.  It may need updating.</w:t>
      </w:r>
      <w:bookmarkStart w:id="273" w:name="_GoBack"/>
      <w:bookmarkEnd w:id="273"/>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E68" w:rsidRDefault="00684E68" w:rsidP="00621C4E">
      <w:r>
        <w:separator/>
      </w:r>
    </w:p>
  </w:endnote>
  <w:endnote w:type="continuationSeparator" w:id="0">
    <w:p w:rsidR="00684E68" w:rsidRDefault="00684E68" w:rsidP="00621C4E">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Cambria Math">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E68" w:rsidRPr="00494F77" w:rsidRDefault="00684E68" w:rsidP="00621C4E">
    <w:r w:rsidRPr="00494F77">
      <w:t xml:space="preserve">Page </w:t>
    </w:r>
    <w:fldSimple w:instr=" PAGE ">
      <w:r w:rsidR="0094436D">
        <w:rPr>
          <w:noProof/>
        </w:rPr>
        <w:t>2</w:t>
      </w:r>
    </w:fldSimple>
    <w:r w:rsidRPr="00494F77">
      <w:t xml:space="preserve"> of </w:t>
    </w:r>
    <w:fldSimple w:instr=" NUMPAGES  ">
      <w:r w:rsidR="0094436D">
        <w:rPr>
          <w:noProof/>
        </w:rPr>
        <w:t>12</w:t>
      </w:r>
    </w:fldSimple>
    <w:r>
      <w:tab/>
    </w:r>
    <w:r>
      <w:tab/>
    </w:r>
    <w:r>
      <w:tab/>
    </w:r>
    <w:r>
      <w:tab/>
    </w:r>
    <w:r>
      <w:tab/>
    </w:r>
    <w:r>
      <w:tab/>
    </w:r>
    <w:r>
      <w:tab/>
    </w:r>
    <w:r>
      <w:tab/>
    </w:r>
    <w:r>
      <w:tab/>
      <w:t xml:space="preserve">   r</w:t>
    </w:r>
    <w:r w:rsidRPr="00494F77">
      <w:t>ev</w:t>
    </w:r>
    <w:r>
      <w:t>.</w:t>
    </w:r>
    <w:r w:rsidRPr="00494F77">
      <w:t xml:space="preserve"> </w:t>
    </w:r>
    <w:r>
      <w:t>October 2013</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E68" w:rsidRPr="00BD60B4" w:rsidRDefault="00684E68" w:rsidP="00D2243A">
    <w:r w:rsidRPr="00801257">
      <w:rPr>
        <w:sz w:val="22"/>
      </w:rPr>
      <w:t xml:space="preserve">Page </w:t>
    </w:r>
    <w:r w:rsidRPr="00801257">
      <w:rPr>
        <w:sz w:val="22"/>
      </w:rPr>
      <w:fldChar w:fldCharType="begin"/>
    </w:r>
    <w:r w:rsidRPr="00801257">
      <w:rPr>
        <w:sz w:val="22"/>
      </w:rPr>
      <w:instrText xml:space="preserve"> PAGE </w:instrText>
    </w:r>
    <w:r w:rsidRPr="00801257">
      <w:rPr>
        <w:sz w:val="22"/>
      </w:rPr>
      <w:fldChar w:fldCharType="separate"/>
    </w:r>
    <w:r w:rsidR="0094436D">
      <w:rPr>
        <w:noProof/>
        <w:sz w:val="22"/>
      </w:rPr>
      <w:t>1</w:t>
    </w:r>
    <w:r w:rsidRPr="00801257">
      <w:rPr>
        <w:sz w:val="22"/>
      </w:rPr>
      <w:fldChar w:fldCharType="end"/>
    </w:r>
    <w:r w:rsidRPr="00801257">
      <w:rPr>
        <w:sz w:val="22"/>
      </w:rPr>
      <w:t xml:space="preserve"> of </w:t>
    </w:r>
    <w:r w:rsidRPr="00801257">
      <w:rPr>
        <w:sz w:val="22"/>
      </w:rPr>
      <w:fldChar w:fldCharType="begin"/>
    </w:r>
    <w:r w:rsidRPr="00801257">
      <w:rPr>
        <w:sz w:val="22"/>
      </w:rPr>
      <w:instrText xml:space="preserve"> NUMPAGES  </w:instrText>
    </w:r>
    <w:r w:rsidRPr="00801257">
      <w:rPr>
        <w:sz w:val="22"/>
      </w:rPr>
      <w:fldChar w:fldCharType="separate"/>
    </w:r>
    <w:r w:rsidR="0094436D">
      <w:rPr>
        <w:noProof/>
        <w:sz w:val="22"/>
      </w:rPr>
      <w:t>12</w:t>
    </w:r>
    <w:r w:rsidRPr="00801257">
      <w:rPr>
        <w:noProof/>
        <w:sz w:val="22"/>
      </w:rPr>
      <w:fldChar w:fldCharType="end"/>
    </w:r>
    <w:r>
      <w:tab/>
    </w:r>
    <w:r>
      <w:tab/>
    </w:r>
    <w:r>
      <w:tab/>
    </w:r>
    <w:r>
      <w:tab/>
    </w:r>
    <w:r>
      <w:tab/>
    </w:r>
    <w:r>
      <w:tab/>
    </w:r>
    <w:r>
      <w:tab/>
    </w:r>
    <w:r>
      <w:tab/>
    </w:r>
    <w:r>
      <w:tab/>
      <w:t xml:space="preserve">   r</w:t>
    </w:r>
    <w:r w:rsidRPr="00494F77">
      <w:t>ev</w:t>
    </w:r>
    <w:r>
      <w:t>.</w:t>
    </w:r>
    <w:r w:rsidRPr="00494F77">
      <w:t xml:space="preserve"> </w:t>
    </w:r>
    <w:r>
      <w:t>October 2013</w:t>
    </w:r>
    <w:r>
      <w:rPr>
        <w:noProof/>
        <w:sz w:val="22"/>
      </w:rPr>
      <w:tab/>
    </w:r>
  </w:p>
  <w:p w:rsidR="00684E68" w:rsidRDefault="00684E68" w:rsidP="00621C4E">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E68" w:rsidRDefault="00684E68" w:rsidP="00621C4E">
      <w:r>
        <w:separator/>
      </w:r>
    </w:p>
  </w:footnote>
  <w:footnote w:type="continuationSeparator" w:id="0">
    <w:p w:rsidR="00684E68" w:rsidRDefault="00684E68" w:rsidP="00621C4E">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E68" w:rsidRPr="006F06E4" w:rsidRDefault="00684E68" w:rsidP="00621C4E">
    <w:pPr>
      <w:pStyle w:val="Header"/>
      <w:rPr>
        <w:b/>
        <w:color w:val="1F497D"/>
        <w:sz w:val="28"/>
        <w:szCs w:val="28"/>
      </w:rPr>
    </w:pPr>
    <w:r w:rsidRPr="009A38A5">
      <w:rPr>
        <w:sz w:val="22"/>
      </w:rPr>
      <w:tab/>
    </w:r>
    <w:r w:rsidRPr="009A38A5">
      <w:rPr>
        <w:sz w:val="22"/>
      </w:rPr>
      <w:tab/>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E68" w:rsidRPr="006F06E4" w:rsidRDefault="00684E68" w:rsidP="006F06E4">
    <w:pPr>
      <w:pStyle w:val="Header"/>
      <w:jc w:val="right"/>
      <w:rPr>
        <w:b/>
        <w:color w:val="1F497D"/>
        <w:sz w:val="32"/>
        <w:szCs w:val="32"/>
      </w:rPr>
    </w:pPr>
    <w:r>
      <w:rPr>
        <w:b/>
        <w:noProof/>
        <w:color w:val="1F497D"/>
        <w:sz w:val="32"/>
        <w:szCs w:val="32"/>
      </w:rPr>
      <w:drawing>
        <wp:anchor distT="0" distB="0" distL="114300" distR="114300" simplePos="0" relativeHeight="251657728" behindDoc="1" locked="0" layoutInCell="1" allowOverlap="1">
          <wp:simplePos x="0" y="0"/>
          <wp:positionH relativeFrom="margin">
            <wp:align>left</wp:align>
          </wp:positionH>
          <wp:positionV relativeFrom="paragraph">
            <wp:posOffset>-428625</wp:posOffset>
          </wp:positionV>
          <wp:extent cx="2843586" cy="9340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head_new"/>
                  <pic:cNvPicPr>
                    <a:picLocks noChangeAspect="1" noChangeArrowheads="1"/>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843586" cy="934085"/>
                  </a:xfrm>
                  <a:prstGeom prst="rect">
                    <a:avLst/>
                  </a:prstGeom>
                  <a:noFill/>
                </pic:spPr>
              </pic:pic>
            </a:graphicData>
          </a:graphic>
        </wp:anchor>
      </w:drawing>
    </w:r>
    <w:r>
      <w:rPr>
        <w:b/>
        <w:color w:val="1F497D"/>
        <w:sz w:val="32"/>
        <w:szCs w:val="32"/>
      </w:rPr>
      <w:t>Standard Manuscript Template</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D6B80"/>
    <w:multiLevelType w:val="hybridMultilevel"/>
    <w:tmpl w:val="D442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26A1B"/>
    <w:multiLevelType w:val="hybridMultilevel"/>
    <w:tmpl w:val="A5B4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0528C"/>
    <w:multiLevelType w:val="hybridMultilevel"/>
    <w:tmpl w:val="F6AA5B3A"/>
    <w:lvl w:ilvl="0" w:tplc="27402034">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17054"/>
    <w:multiLevelType w:val="hybridMultilevel"/>
    <w:tmpl w:val="3CC0F7EA"/>
    <w:lvl w:ilvl="0" w:tplc="B8F4E0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06CA8"/>
    <w:multiLevelType w:val="hybridMultilevel"/>
    <w:tmpl w:val="4E4E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06666"/>
    <w:multiLevelType w:val="multilevel"/>
    <w:tmpl w:val="614E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4C6887"/>
    <w:multiLevelType w:val="hybridMultilevel"/>
    <w:tmpl w:val="A2D6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54280"/>
    <w:multiLevelType w:val="hybridMultilevel"/>
    <w:tmpl w:val="CA88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CB6E56"/>
    <w:multiLevelType w:val="hybridMultilevel"/>
    <w:tmpl w:val="5F083420"/>
    <w:lvl w:ilvl="0" w:tplc="2826B0F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6C4545"/>
    <w:multiLevelType w:val="hybridMultilevel"/>
    <w:tmpl w:val="3A3E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AE43F2"/>
    <w:multiLevelType w:val="hybridMultilevel"/>
    <w:tmpl w:val="DEA6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FD483B"/>
    <w:multiLevelType w:val="hybridMultilevel"/>
    <w:tmpl w:val="7CE4D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553B30"/>
    <w:multiLevelType w:val="multilevel"/>
    <w:tmpl w:val="C04CB3DA"/>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6B1F52DC"/>
    <w:multiLevelType w:val="hybridMultilevel"/>
    <w:tmpl w:val="F87C7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264F7C"/>
    <w:multiLevelType w:val="hybridMultilevel"/>
    <w:tmpl w:val="3CC0F7EA"/>
    <w:lvl w:ilvl="0" w:tplc="B8F4E0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4604F3"/>
    <w:multiLevelType w:val="hybridMultilevel"/>
    <w:tmpl w:val="5540D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0C4E2B"/>
    <w:multiLevelType w:val="hybridMultilevel"/>
    <w:tmpl w:val="3CC0F7EA"/>
    <w:lvl w:ilvl="0" w:tplc="B8F4E0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12"/>
  </w:num>
  <w:num w:numId="4">
    <w:abstractNumId w:val="13"/>
  </w:num>
  <w:num w:numId="5">
    <w:abstractNumId w:val="1"/>
  </w:num>
  <w:num w:numId="6">
    <w:abstractNumId w:val="8"/>
  </w:num>
  <w:num w:numId="7">
    <w:abstractNumId w:val="4"/>
  </w:num>
  <w:num w:numId="8">
    <w:abstractNumId w:val="10"/>
  </w:num>
  <w:num w:numId="9">
    <w:abstractNumId w:val="9"/>
  </w:num>
  <w:num w:numId="10">
    <w:abstractNumId w:val="11"/>
  </w:num>
  <w:num w:numId="11">
    <w:abstractNumId w:val="0"/>
  </w:num>
  <w:num w:numId="12">
    <w:abstractNumId w:val="5"/>
  </w:num>
  <w:num w:numId="13">
    <w:abstractNumId w:val="2"/>
  </w:num>
  <w:num w:numId="14">
    <w:abstractNumId w:val="7"/>
  </w:num>
  <w:num w:numId="15">
    <w:abstractNumId w:val="16"/>
  </w:num>
  <w:num w:numId="16">
    <w:abstractNumId w:val="3"/>
  </w:num>
  <w:num w:numId="17">
    <w:abstractNumId w:val="14"/>
  </w:num>
  <w:numIdMacAtCleanup w:val="11"/>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d Reilly">
    <w15:presenceInfo w15:providerId="None" w15:userId="Richard Reilly"/>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stylePaneFormatFilter w:val="3701"/>
  <w:revisionView w:insDel="0" w:formatting="0"/>
  <w:trackRevisions/>
  <w:doNotTrackMove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JoV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2t5p5axivds2le0xenxvx0e9zs9xsp2259r&quot;&gt;New EndNote Library&lt;record-ids&gt;&lt;item&gt;9&lt;/item&gt;&lt;item&gt;10&lt;/item&gt;&lt;item&gt;11&lt;/item&gt;&lt;item&gt;13&lt;/item&gt;&lt;item&gt;14&lt;/item&gt;&lt;item&gt;15&lt;/item&gt;&lt;item&gt;16&lt;/item&gt;&lt;item&gt;17&lt;/item&gt;&lt;item&gt;19&lt;/item&gt;&lt;item&gt;94&lt;/item&gt;&lt;item&gt;166&lt;/item&gt;&lt;item&gt;167&lt;/item&gt;&lt;item&gt;179&lt;/item&gt;&lt;item&gt;192&lt;/item&gt;&lt;item&gt;199&lt;/item&gt;&lt;item&gt;224&lt;/item&gt;&lt;item&gt;406&lt;/item&gt;&lt;item&gt;410&lt;/item&gt;&lt;item&gt;420&lt;/item&gt;&lt;item&gt;425&lt;/item&gt;&lt;item&gt;438&lt;/item&gt;&lt;item&gt;442&lt;/item&gt;&lt;item&gt;464&lt;/item&gt;&lt;/record-ids&gt;&lt;/item&gt;&lt;/Libraries&gt;"/>
  </w:docVars>
  <w:rsids>
    <w:rsidRoot w:val="00EE705F"/>
    <w:rsid w:val="00001806"/>
    <w:rsid w:val="000030AF"/>
    <w:rsid w:val="00005815"/>
    <w:rsid w:val="00007A2A"/>
    <w:rsid w:val="00007DBC"/>
    <w:rsid w:val="00007EA1"/>
    <w:rsid w:val="000100F0"/>
    <w:rsid w:val="00012FF9"/>
    <w:rsid w:val="00021434"/>
    <w:rsid w:val="00021DF3"/>
    <w:rsid w:val="00023869"/>
    <w:rsid w:val="00024598"/>
    <w:rsid w:val="00032769"/>
    <w:rsid w:val="00037B58"/>
    <w:rsid w:val="000516EC"/>
    <w:rsid w:val="00051B73"/>
    <w:rsid w:val="00056DD0"/>
    <w:rsid w:val="00060ABE"/>
    <w:rsid w:val="00061A50"/>
    <w:rsid w:val="00062C0A"/>
    <w:rsid w:val="00064104"/>
    <w:rsid w:val="000646F6"/>
    <w:rsid w:val="00064A7F"/>
    <w:rsid w:val="00064D02"/>
    <w:rsid w:val="000656C8"/>
    <w:rsid w:val="00066025"/>
    <w:rsid w:val="000701D1"/>
    <w:rsid w:val="000732BC"/>
    <w:rsid w:val="0008044C"/>
    <w:rsid w:val="00080A20"/>
    <w:rsid w:val="00082796"/>
    <w:rsid w:val="000836C0"/>
    <w:rsid w:val="00087C0A"/>
    <w:rsid w:val="00093BC4"/>
    <w:rsid w:val="0009402F"/>
    <w:rsid w:val="00097929"/>
    <w:rsid w:val="000A1E80"/>
    <w:rsid w:val="000A3B70"/>
    <w:rsid w:val="000A5153"/>
    <w:rsid w:val="000B10AE"/>
    <w:rsid w:val="000B30BF"/>
    <w:rsid w:val="000B566B"/>
    <w:rsid w:val="000B7294"/>
    <w:rsid w:val="000B75D0"/>
    <w:rsid w:val="000C1201"/>
    <w:rsid w:val="000C1CF8"/>
    <w:rsid w:val="000C49CF"/>
    <w:rsid w:val="000C52E9"/>
    <w:rsid w:val="000C5CDC"/>
    <w:rsid w:val="000C65DC"/>
    <w:rsid w:val="000C66F3"/>
    <w:rsid w:val="000C6900"/>
    <w:rsid w:val="000C73F6"/>
    <w:rsid w:val="000D30DF"/>
    <w:rsid w:val="000D31E8"/>
    <w:rsid w:val="000D76E4"/>
    <w:rsid w:val="000E3816"/>
    <w:rsid w:val="000E4F77"/>
    <w:rsid w:val="000F265C"/>
    <w:rsid w:val="000F3AFA"/>
    <w:rsid w:val="000F5712"/>
    <w:rsid w:val="000F6611"/>
    <w:rsid w:val="000F7E22"/>
    <w:rsid w:val="00100B40"/>
    <w:rsid w:val="00112EEB"/>
    <w:rsid w:val="0011774B"/>
    <w:rsid w:val="001247C7"/>
    <w:rsid w:val="0012563A"/>
    <w:rsid w:val="001266DD"/>
    <w:rsid w:val="001313A7"/>
    <w:rsid w:val="0013276F"/>
    <w:rsid w:val="00140C67"/>
    <w:rsid w:val="001417D2"/>
    <w:rsid w:val="00152A23"/>
    <w:rsid w:val="0015602C"/>
    <w:rsid w:val="00160DE0"/>
    <w:rsid w:val="00161DEA"/>
    <w:rsid w:val="00162CB7"/>
    <w:rsid w:val="00171D24"/>
    <w:rsid w:val="00171E5B"/>
    <w:rsid w:val="00171F94"/>
    <w:rsid w:val="001745EF"/>
    <w:rsid w:val="0017668A"/>
    <w:rsid w:val="001766FE"/>
    <w:rsid w:val="001771E7"/>
    <w:rsid w:val="0018643F"/>
    <w:rsid w:val="00192006"/>
    <w:rsid w:val="00193180"/>
    <w:rsid w:val="00197556"/>
    <w:rsid w:val="001B2E2D"/>
    <w:rsid w:val="001B4898"/>
    <w:rsid w:val="001B5CD2"/>
    <w:rsid w:val="001C0BEE"/>
    <w:rsid w:val="001C2A98"/>
    <w:rsid w:val="001C4198"/>
    <w:rsid w:val="001D3D7D"/>
    <w:rsid w:val="001D3FFF"/>
    <w:rsid w:val="001D625F"/>
    <w:rsid w:val="001D7576"/>
    <w:rsid w:val="001E14A0"/>
    <w:rsid w:val="001E1EB9"/>
    <w:rsid w:val="001E7376"/>
    <w:rsid w:val="001F225C"/>
    <w:rsid w:val="001F6288"/>
    <w:rsid w:val="00201CFA"/>
    <w:rsid w:val="0020220D"/>
    <w:rsid w:val="00202448"/>
    <w:rsid w:val="00202D15"/>
    <w:rsid w:val="00214BEE"/>
    <w:rsid w:val="002205B8"/>
    <w:rsid w:val="002259E5"/>
    <w:rsid w:val="00226140"/>
    <w:rsid w:val="002274F3"/>
    <w:rsid w:val="0023094C"/>
    <w:rsid w:val="00234BE3"/>
    <w:rsid w:val="00235A90"/>
    <w:rsid w:val="00237FA9"/>
    <w:rsid w:val="00241E48"/>
    <w:rsid w:val="0024214E"/>
    <w:rsid w:val="00242623"/>
    <w:rsid w:val="00250558"/>
    <w:rsid w:val="00260652"/>
    <w:rsid w:val="00261F25"/>
    <w:rsid w:val="002648A9"/>
    <w:rsid w:val="0026553C"/>
    <w:rsid w:val="00267DD5"/>
    <w:rsid w:val="00274A0A"/>
    <w:rsid w:val="00276DCE"/>
    <w:rsid w:val="00277593"/>
    <w:rsid w:val="00280918"/>
    <w:rsid w:val="00282AF6"/>
    <w:rsid w:val="00287085"/>
    <w:rsid w:val="00290AF9"/>
    <w:rsid w:val="002967CF"/>
    <w:rsid w:val="00297788"/>
    <w:rsid w:val="002A41EA"/>
    <w:rsid w:val="002A64A6"/>
    <w:rsid w:val="002A67B2"/>
    <w:rsid w:val="002A7C87"/>
    <w:rsid w:val="002C47D4"/>
    <w:rsid w:val="002C7EF4"/>
    <w:rsid w:val="002D06F3"/>
    <w:rsid w:val="002D0F38"/>
    <w:rsid w:val="002D75C6"/>
    <w:rsid w:val="002D77E3"/>
    <w:rsid w:val="002E3A33"/>
    <w:rsid w:val="002E66D8"/>
    <w:rsid w:val="002F2859"/>
    <w:rsid w:val="002F3530"/>
    <w:rsid w:val="002F6E3C"/>
    <w:rsid w:val="0030117D"/>
    <w:rsid w:val="0030212D"/>
    <w:rsid w:val="00303C87"/>
    <w:rsid w:val="003062D9"/>
    <w:rsid w:val="003120CB"/>
    <w:rsid w:val="003147B8"/>
    <w:rsid w:val="00320153"/>
    <w:rsid w:val="00320367"/>
    <w:rsid w:val="00322871"/>
    <w:rsid w:val="00323EAC"/>
    <w:rsid w:val="00326FB3"/>
    <w:rsid w:val="003316D4"/>
    <w:rsid w:val="00333822"/>
    <w:rsid w:val="00336715"/>
    <w:rsid w:val="0034027E"/>
    <w:rsid w:val="00340DFD"/>
    <w:rsid w:val="00347ED4"/>
    <w:rsid w:val="00350CD7"/>
    <w:rsid w:val="00360C17"/>
    <w:rsid w:val="003621C6"/>
    <w:rsid w:val="003622B8"/>
    <w:rsid w:val="00366B76"/>
    <w:rsid w:val="00373051"/>
    <w:rsid w:val="00373B8F"/>
    <w:rsid w:val="00376D95"/>
    <w:rsid w:val="00377FBB"/>
    <w:rsid w:val="0038032D"/>
    <w:rsid w:val="00387C0F"/>
    <w:rsid w:val="003A16FC"/>
    <w:rsid w:val="003A4FCD"/>
    <w:rsid w:val="003B0944"/>
    <w:rsid w:val="003B1593"/>
    <w:rsid w:val="003B4381"/>
    <w:rsid w:val="003B4658"/>
    <w:rsid w:val="003C1043"/>
    <w:rsid w:val="003C1A30"/>
    <w:rsid w:val="003C6779"/>
    <w:rsid w:val="003C6B07"/>
    <w:rsid w:val="003D2998"/>
    <w:rsid w:val="003D2F0A"/>
    <w:rsid w:val="003D3891"/>
    <w:rsid w:val="003E0F4F"/>
    <w:rsid w:val="003E142E"/>
    <w:rsid w:val="003E18AC"/>
    <w:rsid w:val="003E210B"/>
    <w:rsid w:val="003E2A12"/>
    <w:rsid w:val="003E3384"/>
    <w:rsid w:val="003E40A9"/>
    <w:rsid w:val="003E548E"/>
    <w:rsid w:val="003E554B"/>
    <w:rsid w:val="003F2A7D"/>
    <w:rsid w:val="00405134"/>
    <w:rsid w:val="004148E1"/>
    <w:rsid w:val="00414CFA"/>
    <w:rsid w:val="00415E81"/>
    <w:rsid w:val="0042053B"/>
    <w:rsid w:val="00420BE9"/>
    <w:rsid w:val="00423AD8"/>
    <w:rsid w:val="00424C85"/>
    <w:rsid w:val="004260BD"/>
    <w:rsid w:val="0043012F"/>
    <w:rsid w:val="00430EA5"/>
    <w:rsid w:val="00430F1F"/>
    <w:rsid w:val="004326EA"/>
    <w:rsid w:val="0043316E"/>
    <w:rsid w:val="00437D92"/>
    <w:rsid w:val="00443C17"/>
    <w:rsid w:val="0044456B"/>
    <w:rsid w:val="00447BD1"/>
    <w:rsid w:val="004507F3"/>
    <w:rsid w:val="00450AF4"/>
    <w:rsid w:val="00450D01"/>
    <w:rsid w:val="0045371D"/>
    <w:rsid w:val="00462C17"/>
    <w:rsid w:val="00463027"/>
    <w:rsid w:val="0046425D"/>
    <w:rsid w:val="004671C7"/>
    <w:rsid w:val="00472F4D"/>
    <w:rsid w:val="004730BF"/>
    <w:rsid w:val="0047535C"/>
    <w:rsid w:val="00477087"/>
    <w:rsid w:val="004801E2"/>
    <w:rsid w:val="00485870"/>
    <w:rsid w:val="00485FE8"/>
    <w:rsid w:val="0048792F"/>
    <w:rsid w:val="00492EB5"/>
    <w:rsid w:val="00494F77"/>
    <w:rsid w:val="00496D68"/>
    <w:rsid w:val="00497721"/>
    <w:rsid w:val="004A0229"/>
    <w:rsid w:val="004A1883"/>
    <w:rsid w:val="004A35D2"/>
    <w:rsid w:val="004B2F00"/>
    <w:rsid w:val="004B3844"/>
    <w:rsid w:val="004B6E31"/>
    <w:rsid w:val="004C1D66"/>
    <w:rsid w:val="004C31D7"/>
    <w:rsid w:val="004C4AD2"/>
    <w:rsid w:val="004C7521"/>
    <w:rsid w:val="004D1F21"/>
    <w:rsid w:val="004D59D8"/>
    <w:rsid w:val="004D5DA1"/>
    <w:rsid w:val="004E150F"/>
    <w:rsid w:val="004E23A1"/>
    <w:rsid w:val="004E30D0"/>
    <w:rsid w:val="004E3489"/>
    <w:rsid w:val="004E3AFA"/>
    <w:rsid w:val="004E7CF8"/>
    <w:rsid w:val="00501315"/>
    <w:rsid w:val="00502A0A"/>
    <w:rsid w:val="00507C50"/>
    <w:rsid w:val="00507F42"/>
    <w:rsid w:val="0051076F"/>
    <w:rsid w:val="005150F7"/>
    <w:rsid w:val="00517C3A"/>
    <w:rsid w:val="00517E0A"/>
    <w:rsid w:val="00522DE0"/>
    <w:rsid w:val="00527BF4"/>
    <w:rsid w:val="00534F6C"/>
    <w:rsid w:val="0053646D"/>
    <w:rsid w:val="00540AAD"/>
    <w:rsid w:val="00545882"/>
    <w:rsid w:val="00546458"/>
    <w:rsid w:val="0055087C"/>
    <w:rsid w:val="005526F4"/>
    <w:rsid w:val="00553413"/>
    <w:rsid w:val="00557196"/>
    <w:rsid w:val="00571B74"/>
    <w:rsid w:val="005778A8"/>
    <w:rsid w:val="0058219C"/>
    <w:rsid w:val="005838C2"/>
    <w:rsid w:val="00586637"/>
    <w:rsid w:val="0058707F"/>
    <w:rsid w:val="005931FE"/>
    <w:rsid w:val="005A7A0C"/>
    <w:rsid w:val="005B0072"/>
    <w:rsid w:val="005B0732"/>
    <w:rsid w:val="005B38A0"/>
    <w:rsid w:val="005B3A8E"/>
    <w:rsid w:val="005B491C"/>
    <w:rsid w:val="005B4DBF"/>
    <w:rsid w:val="005B5DE2"/>
    <w:rsid w:val="005B674C"/>
    <w:rsid w:val="005C178A"/>
    <w:rsid w:val="005C6DBD"/>
    <w:rsid w:val="005C7561"/>
    <w:rsid w:val="005D17CA"/>
    <w:rsid w:val="005D1E57"/>
    <w:rsid w:val="005D248D"/>
    <w:rsid w:val="005D2F57"/>
    <w:rsid w:val="005D34F6"/>
    <w:rsid w:val="005D3E59"/>
    <w:rsid w:val="005E1884"/>
    <w:rsid w:val="005E634B"/>
    <w:rsid w:val="005F0D60"/>
    <w:rsid w:val="005F0DF8"/>
    <w:rsid w:val="005F373A"/>
    <w:rsid w:val="005F558F"/>
    <w:rsid w:val="005F6B0E"/>
    <w:rsid w:val="005F760E"/>
    <w:rsid w:val="005F7B1D"/>
    <w:rsid w:val="0060222A"/>
    <w:rsid w:val="00610C21"/>
    <w:rsid w:val="00611907"/>
    <w:rsid w:val="00613116"/>
    <w:rsid w:val="00617EF6"/>
    <w:rsid w:val="006202A6"/>
    <w:rsid w:val="00621C4E"/>
    <w:rsid w:val="006305D7"/>
    <w:rsid w:val="00631DAF"/>
    <w:rsid w:val="00633A01"/>
    <w:rsid w:val="006341F7"/>
    <w:rsid w:val="00634E91"/>
    <w:rsid w:val="00635014"/>
    <w:rsid w:val="006369CE"/>
    <w:rsid w:val="006411CA"/>
    <w:rsid w:val="00647821"/>
    <w:rsid w:val="0065539E"/>
    <w:rsid w:val="006619C8"/>
    <w:rsid w:val="00666253"/>
    <w:rsid w:val="00671710"/>
    <w:rsid w:val="00673414"/>
    <w:rsid w:val="00676079"/>
    <w:rsid w:val="00676ECD"/>
    <w:rsid w:val="00677D0A"/>
    <w:rsid w:val="0068185F"/>
    <w:rsid w:val="00682BB8"/>
    <w:rsid w:val="0068350F"/>
    <w:rsid w:val="00684E68"/>
    <w:rsid w:val="0069337E"/>
    <w:rsid w:val="006975E7"/>
    <w:rsid w:val="006A01CF"/>
    <w:rsid w:val="006B074C"/>
    <w:rsid w:val="006B5D8C"/>
    <w:rsid w:val="006B72D4"/>
    <w:rsid w:val="006C11CC"/>
    <w:rsid w:val="006C1AEB"/>
    <w:rsid w:val="006C57FE"/>
    <w:rsid w:val="006D1FFA"/>
    <w:rsid w:val="006E4B63"/>
    <w:rsid w:val="006F06E4"/>
    <w:rsid w:val="006F672D"/>
    <w:rsid w:val="006F7B41"/>
    <w:rsid w:val="00702B5D"/>
    <w:rsid w:val="00703ED2"/>
    <w:rsid w:val="00707B8D"/>
    <w:rsid w:val="00712164"/>
    <w:rsid w:val="00713636"/>
    <w:rsid w:val="00714B8C"/>
    <w:rsid w:val="007155CC"/>
    <w:rsid w:val="0071675D"/>
    <w:rsid w:val="00727911"/>
    <w:rsid w:val="00735CF5"/>
    <w:rsid w:val="0074063A"/>
    <w:rsid w:val="00742007"/>
    <w:rsid w:val="00742C4C"/>
    <w:rsid w:val="00742D79"/>
    <w:rsid w:val="00743BA1"/>
    <w:rsid w:val="00745F1E"/>
    <w:rsid w:val="007515FE"/>
    <w:rsid w:val="007601D0"/>
    <w:rsid w:val="0076109D"/>
    <w:rsid w:val="00767107"/>
    <w:rsid w:val="00772A30"/>
    <w:rsid w:val="00773BFD"/>
    <w:rsid w:val="007743B3"/>
    <w:rsid w:val="00774490"/>
    <w:rsid w:val="007819FF"/>
    <w:rsid w:val="00784BC6"/>
    <w:rsid w:val="0078523D"/>
    <w:rsid w:val="00790B10"/>
    <w:rsid w:val="007931DF"/>
    <w:rsid w:val="00793F36"/>
    <w:rsid w:val="007A0172"/>
    <w:rsid w:val="007A2351"/>
    <w:rsid w:val="007A2511"/>
    <w:rsid w:val="007A260E"/>
    <w:rsid w:val="007A4D4C"/>
    <w:rsid w:val="007A5CB9"/>
    <w:rsid w:val="007A7FA8"/>
    <w:rsid w:val="007B3A45"/>
    <w:rsid w:val="007B6D43"/>
    <w:rsid w:val="007B7C6E"/>
    <w:rsid w:val="007C46FB"/>
    <w:rsid w:val="007D13B7"/>
    <w:rsid w:val="007D44D7"/>
    <w:rsid w:val="007D5D82"/>
    <w:rsid w:val="007D621A"/>
    <w:rsid w:val="007D761D"/>
    <w:rsid w:val="007D76BE"/>
    <w:rsid w:val="007E0FB5"/>
    <w:rsid w:val="007E2887"/>
    <w:rsid w:val="007E5278"/>
    <w:rsid w:val="007E749C"/>
    <w:rsid w:val="007F1B5C"/>
    <w:rsid w:val="007F3AEB"/>
    <w:rsid w:val="00801257"/>
    <w:rsid w:val="00803B0A"/>
    <w:rsid w:val="00804050"/>
    <w:rsid w:val="00804DED"/>
    <w:rsid w:val="00805B96"/>
    <w:rsid w:val="008115A5"/>
    <w:rsid w:val="00811D46"/>
    <w:rsid w:val="0081415D"/>
    <w:rsid w:val="00820229"/>
    <w:rsid w:val="00822448"/>
    <w:rsid w:val="00822ABE"/>
    <w:rsid w:val="008233FA"/>
    <w:rsid w:val="008253E2"/>
    <w:rsid w:val="00827F51"/>
    <w:rsid w:val="0083104E"/>
    <w:rsid w:val="0083234B"/>
    <w:rsid w:val="008343BE"/>
    <w:rsid w:val="008409A6"/>
    <w:rsid w:val="00840FB4"/>
    <w:rsid w:val="008410B2"/>
    <w:rsid w:val="008479A0"/>
    <w:rsid w:val="008500A0"/>
    <w:rsid w:val="0085332E"/>
    <w:rsid w:val="0085351C"/>
    <w:rsid w:val="008549CA"/>
    <w:rsid w:val="008556C3"/>
    <w:rsid w:val="0085687C"/>
    <w:rsid w:val="008662E1"/>
    <w:rsid w:val="008706C5"/>
    <w:rsid w:val="00873707"/>
    <w:rsid w:val="008763E1"/>
    <w:rsid w:val="00877EC8"/>
    <w:rsid w:val="00880F36"/>
    <w:rsid w:val="00885530"/>
    <w:rsid w:val="0088731F"/>
    <w:rsid w:val="008910D1"/>
    <w:rsid w:val="0089296C"/>
    <w:rsid w:val="00896ABD"/>
    <w:rsid w:val="00896F5E"/>
    <w:rsid w:val="008A6FC7"/>
    <w:rsid w:val="008A7A9C"/>
    <w:rsid w:val="008B5218"/>
    <w:rsid w:val="008B7102"/>
    <w:rsid w:val="008C3B7D"/>
    <w:rsid w:val="008D0F90"/>
    <w:rsid w:val="008D3715"/>
    <w:rsid w:val="008D5465"/>
    <w:rsid w:val="008D7EB7"/>
    <w:rsid w:val="008E3684"/>
    <w:rsid w:val="008E57F5"/>
    <w:rsid w:val="008E7606"/>
    <w:rsid w:val="008F1DAA"/>
    <w:rsid w:val="008F3EBD"/>
    <w:rsid w:val="008F60B2"/>
    <w:rsid w:val="008F7C41"/>
    <w:rsid w:val="009004B0"/>
    <w:rsid w:val="009031E2"/>
    <w:rsid w:val="0091276C"/>
    <w:rsid w:val="009165AC"/>
    <w:rsid w:val="0092053F"/>
    <w:rsid w:val="0092340A"/>
    <w:rsid w:val="009276EB"/>
    <w:rsid w:val="009313D9"/>
    <w:rsid w:val="00935B7F"/>
    <w:rsid w:val="00941293"/>
    <w:rsid w:val="00942641"/>
    <w:rsid w:val="0094436D"/>
    <w:rsid w:val="009451A4"/>
    <w:rsid w:val="00945FBF"/>
    <w:rsid w:val="0094673B"/>
    <w:rsid w:val="00946A0F"/>
    <w:rsid w:val="00950C17"/>
    <w:rsid w:val="00954740"/>
    <w:rsid w:val="00954E78"/>
    <w:rsid w:val="00963ABC"/>
    <w:rsid w:val="009656D2"/>
    <w:rsid w:val="00965D21"/>
    <w:rsid w:val="00967764"/>
    <w:rsid w:val="00970B0E"/>
    <w:rsid w:val="00976D03"/>
    <w:rsid w:val="00977B30"/>
    <w:rsid w:val="009810DC"/>
    <w:rsid w:val="00982F41"/>
    <w:rsid w:val="0098452B"/>
    <w:rsid w:val="00985090"/>
    <w:rsid w:val="00987710"/>
    <w:rsid w:val="009904AB"/>
    <w:rsid w:val="00995688"/>
    <w:rsid w:val="009958A6"/>
    <w:rsid w:val="00996456"/>
    <w:rsid w:val="009A04F5"/>
    <w:rsid w:val="009A15EF"/>
    <w:rsid w:val="009A38A5"/>
    <w:rsid w:val="009B118B"/>
    <w:rsid w:val="009B1737"/>
    <w:rsid w:val="009B3D4B"/>
    <w:rsid w:val="009B5B99"/>
    <w:rsid w:val="009B6EFC"/>
    <w:rsid w:val="009C1186"/>
    <w:rsid w:val="009C2870"/>
    <w:rsid w:val="009C2DF8"/>
    <w:rsid w:val="009C68B7"/>
    <w:rsid w:val="009D0834"/>
    <w:rsid w:val="009D0A1E"/>
    <w:rsid w:val="009D52BC"/>
    <w:rsid w:val="009D7D0A"/>
    <w:rsid w:val="009E0767"/>
    <w:rsid w:val="009E0AD6"/>
    <w:rsid w:val="009E0B0F"/>
    <w:rsid w:val="009E3484"/>
    <w:rsid w:val="009E4A89"/>
    <w:rsid w:val="009F01B1"/>
    <w:rsid w:val="009F0DBB"/>
    <w:rsid w:val="009F3887"/>
    <w:rsid w:val="009F732B"/>
    <w:rsid w:val="00A01FE0"/>
    <w:rsid w:val="00A10656"/>
    <w:rsid w:val="00A12FA6"/>
    <w:rsid w:val="00A1339B"/>
    <w:rsid w:val="00A14ABA"/>
    <w:rsid w:val="00A24CB6"/>
    <w:rsid w:val="00A26CD2"/>
    <w:rsid w:val="00A27667"/>
    <w:rsid w:val="00A34A67"/>
    <w:rsid w:val="00A3537E"/>
    <w:rsid w:val="00A37462"/>
    <w:rsid w:val="00A459E1"/>
    <w:rsid w:val="00A4670D"/>
    <w:rsid w:val="00A50855"/>
    <w:rsid w:val="00A52296"/>
    <w:rsid w:val="00A53394"/>
    <w:rsid w:val="00A55661"/>
    <w:rsid w:val="00A61B70"/>
    <w:rsid w:val="00A61FA8"/>
    <w:rsid w:val="00A637F4"/>
    <w:rsid w:val="00A65485"/>
    <w:rsid w:val="00A66E05"/>
    <w:rsid w:val="00A70753"/>
    <w:rsid w:val="00A70E76"/>
    <w:rsid w:val="00A712D2"/>
    <w:rsid w:val="00A82C8A"/>
    <w:rsid w:val="00A852FF"/>
    <w:rsid w:val="00A87337"/>
    <w:rsid w:val="00A90C97"/>
    <w:rsid w:val="00A960C8"/>
    <w:rsid w:val="00AA1B4F"/>
    <w:rsid w:val="00AA54F3"/>
    <w:rsid w:val="00AA6B43"/>
    <w:rsid w:val="00AA6FAE"/>
    <w:rsid w:val="00AB3384"/>
    <w:rsid w:val="00AB367A"/>
    <w:rsid w:val="00AB7FFE"/>
    <w:rsid w:val="00AC01D1"/>
    <w:rsid w:val="00AD6A05"/>
    <w:rsid w:val="00AE272B"/>
    <w:rsid w:val="00AE3E3A"/>
    <w:rsid w:val="00AE77B4"/>
    <w:rsid w:val="00AE7C1A"/>
    <w:rsid w:val="00AF0D9C"/>
    <w:rsid w:val="00AF13AB"/>
    <w:rsid w:val="00AF1D36"/>
    <w:rsid w:val="00AF37B0"/>
    <w:rsid w:val="00AF5F75"/>
    <w:rsid w:val="00AF6001"/>
    <w:rsid w:val="00B00E0B"/>
    <w:rsid w:val="00B01A16"/>
    <w:rsid w:val="00B07F45"/>
    <w:rsid w:val="00B1021A"/>
    <w:rsid w:val="00B15A1F"/>
    <w:rsid w:val="00B15FE9"/>
    <w:rsid w:val="00B2148A"/>
    <w:rsid w:val="00B220C2"/>
    <w:rsid w:val="00B25B32"/>
    <w:rsid w:val="00B36C42"/>
    <w:rsid w:val="00B42EA7"/>
    <w:rsid w:val="00B5337C"/>
    <w:rsid w:val="00B53FDE"/>
    <w:rsid w:val="00B55538"/>
    <w:rsid w:val="00B56397"/>
    <w:rsid w:val="00B6027B"/>
    <w:rsid w:val="00B61AA6"/>
    <w:rsid w:val="00B66373"/>
    <w:rsid w:val="00B67AFF"/>
    <w:rsid w:val="00B70B59"/>
    <w:rsid w:val="00B73657"/>
    <w:rsid w:val="00B77543"/>
    <w:rsid w:val="00B77AD8"/>
    <w:rsid w:val="00B816C7"/>
    <w:rsid w:val="00B8438E"/>
    <w:rsid w:val="00B93901"/>
    <w:rsid w:val="00B97520"/>
    <w:rsid w:val="00BA1735"/>
    <w:rsid w:val="00BA19FA"/>
    <w:rsid w:val="00BA4288"/>
    <w:rsid w:val="00BB48E5"/>
    <w:rsid w:val="00BB5607"/>
    <w:rsid w:val="00BB5ACA"/>
    <w:rsid w:val="00BB6BCC"/>
    <w:rsid w:val="00BC3823"/>
    <w:rsid w:val="00BC56F0"/>
    <w:rsid w:val="00BC5841"/>
    <w:rsid w:val="00BD30E5"/>
    <w:rsid w:val="00BD6057"/>
    <w:rsid w:val="00BD60B4"/>
    <w:rsid w:val="00BE1CF4"/>
    <w:rsid w:val="00BE40C0"/>
    <w:rsid w:val="00BE5F4A"/>
    <w:rsid w:val="00BF09B0"/>
    <w:rsid w:val="00BF1544"/>
    <w:rsid w:val="00BF1B53"/>
    <w:rsid w:val="00BF672E"/>
    <w:rsid w:val="00C00A42"/>
    <w:rsid w:val="00C06F06"/>
    <w:rsid w:val="00C20FAD"/>
    <w:rsid w:val="00C21548"/>
    <w:rsid w:val="00C2375F"/>
    <w:rsid w:val="00C247CB"/>
    <w:rsid w:val="00C3355F"/>
    <w:rsid w:val="00C3472B"/>
    <w:rsid w:val="00C3569A"/>
    <w:rsid w:val="00C43F48"/>
    <w:rsid w:val="00C448FF"/>
    <w:rsid w:val="00C45E57"/>
    <w:rsid w:val="00C52F29"/>
    <w:rsid w:val="00C53AD1"/>
    <w:rsid w:val="00C56CE6"/>
    <w:rsid w:val="00C5745F"/>
    <w:rsid w:val="00C57F96"/>
    <w:rsid w:val="00C61A98"/>
    <w:rsid w:val="00C63201"/>
    <w:rsid w:val="00C64E62"/>
    <w:rsid w:val="00C651D5"/>
    <w:rsid w:val="00C65CCC"/>
    <w:rsid w:val="00C7618F"/>
    <w:rsid w:val="00C765A9"/>
    <w:rsid w:val="00C8162D"/>
    <w:rsid w:val="00C83A0B"/>
    <w:rsid w:val="00C842D0"/>
    <w:rsid w:val="00C84ED1"/>
    <w:rsid w:val="00C9038F"/>
    <w:rsid w:val="00C92AAB"/>
    <w:rsid w:val="00C97C3B"/>
    <w:rsid w:val="00CA2435"/>
    <w:rsid w:val="00CB58B5"/>
    <w:rsid w:val="00CD0E2F"/>
    <w:rsid w:val="00CD2F20"/>
    <w:rsid w:val="00CD6B20"/>
    <w:rsid w:val="00CE0844"/>
    <w:rsid w:val="00CE1339"/>
    <w:rsid w:val="00CE61CC"/>
    <w:rsid w:val="00CE6E42"/>
    <w:rsid w:val="00CF20B7"/>
    <w:rsid w:val="00CF6692"/>
    <w:rsid w:val="00CF7441"/>
    <w:rsid w:val="00D00D16"/>
    <w:rsid w:val="00D03C6C"/>
    <w:rsid w:val="00D06288"/>
    <w:rsid w:val="00D068C7"/>
    <w:rsid w:val="00D128A4"/>
    <w:rsid w:val="00D20954"/>
    <w:rsid w:val="00D21C39"/>
    <w:rsid w:val="00D21FC6"/>
    <w:rsid w:val="00D2243A"/>
    <w:rsid w:val="00D33393"/>
    <w:rsid w:val="00D33D36"/>
    <w:rsid w:val="00D34D94"/>
    <w:rsid w:val="00D409E2"/>
    <w:rsid w:val="00D41599"/>
    <w:rsid w:val="00D427D7"/>
    <w:rsid w:val="00D44E62"/>
    <w:rsid w:val="00D45E9F"/>
    <w:rsid w:val="00D47C33"/>
    <w:rsid w:val="00D47D3D"/>
    <w:rsid w:val="00D51570"/>
    <w:rsid w:val="00D52C7E"/>
    <w:rsid w:val="00D533B9"/>
    <w:rsid w:val="00D556AD"/>
    <w:rsid w:val="00D60381"/>
    <w:rsid w:val="00D616DE"/>
    <w:rsid w:val="00D62201"/>
    <w:rsid w:val="00D651D1"/>
    <w:rsid w:val="00D67003"/>
    <w:rsid w:val="00D717BB"/>
    <w:rsid w:val="00D7226B"/>
    <w:rsid w:val="00D72707"/>
    <w:rsid w:val="00D75070"/>
    <w:rsid w:val="00D75A9C"/>
    <w:rsid w:val="00D90871"/>
    <w:rsid w:val="00D9155F"/>
    <w:rsid w:val="00D9403F"/>
    <w:rsid w:val="00D959B4"/>
    <w:rsid w:val="00DA44DE"/>
    <w:rsid w:val="00DB45D9"/>
    <w:rsid w:val="00DB620A"/>
    <w:rsid w:val="00DC3832"/>
    <w:rsid w:val="00DC7A51"/>
    <w:rsid w:val="00DD422F"/>
    <w:rsid w:val="00DE3A8D"/>
    <w:rsid w:val="00DE594F"/>
    <w:rsid w:val="00DE5B5F"/>
    <w:rsid w:val="00E00696"/>
    <w:rsid w:val="00E04086"/>
    <w:rsid w:val="00E04A7F"/>
    <w:rsid w:val="00E060C2"/>
    <w:rsid w:val="00E06324"/>
    <w:rsid w:val="00E108E8"/>
    <w:rsid w:val="00E10C58"/>
    <w:rsid w:val="00E12FB0"/>
    <w:rsid w:val="00E14814"/>
    <w:rsid w:val="00E1591B"/>
    <w:rsid w:val="00E15FCE"/>
    <w:rsid w:val="00E16A50"/>
    <w:rsid w:val="00E2065B"/>
    <w:rsid w:val="00E249D5"/>
    <w:rsid w:val="00E33C68"/>
    <w:rsid w:val="00E34EEB"/>
    <w:rsid w:val="00E36708"/>
    <w:rsid w:val="00E44EB9"/>
    <w:rsid w:val="00E452DE"/>
    <w:rsid w:val="00E46358"/>
    <w:rsid w:val="00E471DC"/>
    <w:rsid w:val="00E50EB4"/>
    <w:rsid w:val="00E532FC"/>
    <w:rsid w:val="00E54FB9"/>
    <w:rsid w:val="00E55BB0"/>
    <w:rsid w:val="00E609E5"/>
    <w:rsid w:val="00E60F27"/>
    <w:rsid w:val="00E64D93"/>
    <w:rsid w:val="00E64F1A"/>
    <w:rsid w:val="00E65EDB"/>
    <w:rsid w:val="00E66927"/>
    <w:rsid w:val="00E677B8"/>
    <w:rsid w:val="00E67FA1"/>
    <w:rsid w:val="00E73D53"/>
    <w:rsid w:val="00E74809"/>
    <w:rsid w:val="00E75111"/>
    <w:rsid w:val="00E77296"/>
    <w:rsid w:val="00E867C4"/>
    <w:rsid w:val="00E93763"/>
    <w:rsid w:val="00EA11C2"/>
    <w:rsid w:val="00EA427A"/>
    <w:rsid w:val="00EA723B"/>
    <w:rsid w:val="00EB5BEA"/>
    <w:rsid w:val="00EB6350"/>
    <w:rsid w:val="00EC2F62"/>
    <w:rsid w:val="00EC49EB"/>
    <w:rsid w:val="00EC62EB"/>
    <w:rsid w:val="00EC6E9F"/>
    <w:rsid w:val="00ED30C5"/>
    <w:rsid w:val="00ED44F0"/>
    <w:rsid w:val="00ED471F"/>
    <w:rsid w:val="00ED4B33"/>
    <w:rsid w:val="00ED7DD6"/>
    <w:rsid w:val="00EE15A1"/>
    <w:rsid w:val="00EE2A7C"/>
    <w:rsid w:val="00EE2C42"/>
    <w:rsid w:val="00EE341B"/>
    <w:rsid w:val="00EE4453"/>
    <w:rsid w:val="00EE5FCE"/>
    <w:rsid w:val="00EE6BBD"/>
    <w:rsid w:val="00EE6E1E"/>
    <w:rsid w:val="00EE705F"/>
    <w:rsid w:val="00EE7209"/>
    <w:rsid w:val="00EF54FD"/>
    <w:rsid w:val="00F02563"/>
    <w:rsid w:val="00F03044"/>
    <w:rsid w:val="00F0460D"/>
    <w:rsid w:val="00F05C99"/>
    <w:rsid w:val="00F13112"/>
    <w:rsid w:val="00F14B89"/>
    <w:rsid w:val="00F16FE6"/>
    <w:rsid w:val="00F22382"/>
    <w:rsid w:val="00F238BD"/>
    <w:rsid w:val="00F24992"/>
    <w:rsid w:val="00F24B92"/>
    <w:rsid w:val="00F32F2F"/>
    <w:rsid w:val="00F33F3F"/>
    <w:rsid w:val="00F35A23"/>
    <w:rsid w:val="00F35BDD"/>
    <w:rsid w:val="00F403FD"/>
    <w:rsid w:val="00F41E72"/>
    <w:rsid w:val="00F50300"/>
    <w:rsid w:val="00F510AD"/>
    <w:rsid w:val="00F56E39"/>
    <w:rsid w:val="00F623E9"/>
    <w:rsid w:val="00F63951"/>
    <w:rsid w:val="00F63C86"/>
    <w:rsid w:val="00F7620B"/>
    <w:rsid w:val="00F766BE"/>
    <w:rsid w:val="00F77EB9"/>
    <w:rsid w:val="00F800E9"/>
    <w:rsid w:val="00F80635"/>
    <w:rsid w:val="00F815D1"/>
    <w:rsid w:val="00F81E7E"/>
    <w:rsid w:val="00F81F0F"/>
    <w:rsid w:val="00F825F4"/>
    <w:rsid w:val="00F86129"/>
    <w:rsid w:val="00F92AA1"/>
    <w:rsid w:val="00F932DE"/>
    <w:rsid w:val="00F937EF"/>
    <w:rsid w:val="00F963DD"/>
    <w:rsid w:val="00FA2045"/>
    <w:rsid w:val="00FB1AA9"/>
    <w:rsid w:val="00FB2B2D"/>
    <w:rsid w:val="00FB42BE"/>
    <w:rsid w:val="00FB4B5A"/>
    <w:rsid w:val="00FB5296"/>
    <w:rsid w:val="00FB5DAA"/>
    <w:rsid w:val="00FC04B9"/>
    <w:rsid w:val="00FC161A"/>
    <w:rsid w:val="00FC23D5"/>
    <w:rsid w:val="00FC2ACE"/>
    <w:rsid w:val="00FC4C1A"/>
    <w:rsid w:val="00FC6468"/>
    <w:rsid w:val="00FC6D49"/>
    <w:rsid w:val="00FD270A"/>
    <w:rsid w:val="00FD4922"/>
    <w:rsid w:val="00FD6461"/>
    <w:rsid w:val="00FD7943"/>
    <w:rsid w:val="00FE0281"/>
    <w:rsid w:val="00FE7083"/>
    <w:rsid w:val="00FF019F"/>
    <w:rsid w:val="00FF3496"/>
    <w:rsid w:val="00FF644B"/>
  </w:rsids>
  <m:mathPr>
    <m:mathFont m:val="AdvOTb0c9bf5d"/>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C4E"/>
    <w:pPr>
      <w:widowControl w:val="0"/>
      <w:autoSpaceDE w:val="0"/>
      <w:autoSpaceDN w:val="0"/>
      <w:adjustRightInd w:val="0"/>
      <w:jc w:val="both"/>
    </w:pPr>
    <w:rPr>
      <w:rFonts w:ascii="Calibri" w:hAnsi="Calibri" w:cs="Calibri"/>
      <w:color w:val="000000"/>
      <w:sz w:val="24"/>
      <w:szCs w:val="24"/>
    </w:rPr>
  </w:style>
  <w:style w:type="paragraph" w:styleId="Heading1">
    <w:name w:val="heading 1"/>
    <w:basedOn w:val="Normal"/>
    <w:next w:val="Normal"/>
    <w:link w:val="Heading1Char"/>
    <w:qFormat/>
    <w:rsid w:val="008D3715"/>
    <w:pPr>
      <w:keepNext/>
      <w:spacing w:before="240" w:after="60"/>
      <w:outlineLvl w:val="0"/>
    </w:pPr>
    <w:rPr>
      <w:rFonts w:cs="Times New Roman"/>
      <w:b/>
      <w:bCs/>
      <w:kern w:val="32"/>
      <w:sz w:val="28"/>
      <w:szCs w:val="32"/>
    </w:rPr>
  </w:style>
  <w:style w:type="paragraph" w:styleId="Heading2">
    <w:name w:val="heading 2"/>
    <w:basedOn w:val="Normal"/>
    <w:next w:val="Normal"/>
    <w:link w:val="Heading2Char"/>
    <w:qFormat/>
    <w:rsid w:val="007A4D4C"/>
    <w:pPr>
      <w:keepNext/>
      <w:outlineLvl w:val="1"/>
    </w:pPr>
    <w:rPr>
      <w:rFonts w:cs="Times New Roman"/>
      <w:b/>
      <w:bCs/>
      <w:iCs/>
      <w:szCs w:val="28"/>
    </w:rPr>
  </w:style>
  <w:style w:type="paragraph" w:styleId="Heading3">
    <w:name w:val="heading 3"/>
    <w:basedOn w:val="Normal"/>
    <w:next w:val="Normal"/>
    <w:link w:val="Heading3Char"/>
    <w:uiPriority w:val="9"/>
    <w:unhideWhenUsed/>
    <w:qFormat/>
    <w:rsid w:val="00366B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rsid w:val="00EE705F"/>
    <w:pPr>
      <w:spacing w:before="100" w:beforeAutospacing="1" w:after="100" w:afterAutospacing="1"/>
    </w:pPr>
  </w:style>
  <w:style w:type="character" w:styleId="Hyperlink">
    <w:name w:val="Hyperlink"/>
    <w:uiPriority w:val="99"/>
    <w:rsid w:val="00EE705F"/>
    <w:rPr>
      <w:color w:val="0000FF"/>
      <w:u w:val="single"/>
    </w:rPr>
  </w:style>
  <w:style w:type="paragraph" w:styleId="Header">
    <w:name w:val="header"/>
    <w:basedOn w:val="Normal"/>
    <w:link w:val="HeaderChar"/>
    <w:rsid w:val="00157BE6"/>
    <w:pPr>
      <w:tabs>
        <w:tab w:val="center" w:pos="4680"/>
        <w:tab w:val="right" w:pos="9360"/>
      </w:tabs>
    </w:pPr>
  </w:style>
  <w:style w:type="character" w:customStyle="1" w:styleId="HeaderChar">
    <w:name w:val="Header Char"/>
    <w:link w:val="Header"/>
    <w:rsid w:val="00157BE6"/>
    <w:rPr>
      <w:sz w:val="24"/>
      <w:szCs w:val="24"/>
    </w:rPr>
  </w:style>
  <w:style w:type="paragraph" w:styleId="Footer">
    <w:name w:val="footer"/>
    <w:basedOn w:val="Normal"/>
    <w:link w:val="FooterChar"/>
    <w:uiPriority w:val="99"/>
    <w:rsid w:val="00157BE6"/>
    <w:pPr>
      <w:tabs>
        <w:tab w:val="center" w:pos="4680"/>
        <w:tab w:val="right" w:pos="9360"/>
      </w:tabs>
    </w:pPr>
  </w:style>
  <w:style w:type="character" w:customStyle="1" w:styleId="FooterChar">
    <w:name w:val="Footer Char"/>
    <w:link w:val="Footer"/>
    <w:uiPriority w:val="99"/>
    <w:rsid w:val="00157BE6"/>
    <w:rPr>
      <w:sz w:val="24"/>
      <w:szCs w:val="24"/>
    </w:rPr>
  </w:style>
  <w:style w:type="character" w:styleId="CommentReference">
    <w:name w:val="annotation reference"/>
    <w:rsid w:val="0084610C"/>
    <w:rPr>
      <w:sz w:val="18"/>
      <w:szCs w:val="18"/>
    </w:rPr>
  </w:style>
  <w:style w:type="paragraph" w:styleId="CommentText">
    <w:name w:val="annotation text"/>
    <w:basedOn w:val="Normal"/>
    <w:link w:val="CommentTextChar"/>
    <w:rsid w:val="0084610C"/>
  </w:style>
  <w:style w:type="character" w:customStyle="1" w:styleId="CommentTextChar">
    <w:name w:val="Comment Text Char"/>
    <w:link w:val="CommentText"/>
    <w:rsid w:val="0084610C"/>
    <w:rPr>
      <w:sz w:val="24"/>
      <w:szCs w:val="24"/>
      <w:lang w:val="en-US"/>
    </w:rPr>
  </w:style>
  <w:style w:type="paragraph" w:styleId="CommentSubject">
    <w:name w:val="annotation subject"/>
    <w:basedOn w:val="CommentText"/>
    <w:next w:val="CommentText"/>
    <w:link w:val="CommentSubjectChar"/>
    <w:rsid w:val="0084610C"/>
    <w:rPr>
      <w:b/>
      <w:bCs/>
      <w:sz w:val="20"/>
      <w:szCs w:val="20"/>
    </w:rPr>
  </w:style>
  <w:style w:type="character" w:customStyle="1" w:styleId="CommentSubjectChar">
    <w:name w:val="Comment Subject Char"/>
    <w:link w:val="CommentSubject"/>
    <w:rsid w:val="0084610C"/>
    <w:rPr>
      <w:b/>
      <w:bCs/>
      <w:sz w:val="24"/>
      <w:szCs w:val="24"/>
      <w:lang w:val="en-US"/>
    </w:rPr>
  </w:style>
  <w:style w:type="paragraph" w:styleId="BalloonText">
    <w:name w:val="Balloon Text"/>
    <w:basedOn w:val="Normal"/>
    <w:link w:val="BalloonTextChar"/>
    <w:rsid w:val="0084610C"/>
    <w:rPr>
      <w:rFonts w:ascii="Lucida Grande" w:hAnsi="Lucida Grande"/>
      <w:sz w:val="18"/>
      <w:szCs w:val="18"/>
    </w:rPr>
  </w:style>
  <w:style w:type="character" w:customStyle="1" w:styleId="BalloonTextChar">
    <w:name w:val="Balloon Text Char"/>
    <w:link w:val="BalloonText"/>
    <w:rsid w:val="0084610C"/>
    <w:rPr>
      <w:rFonts w:ascii="Lucida Grande" w:hAnsi="Lucida Grande"/>
      <w:sz w:val="18"/>
      <w:szCs w:val="18"/>
      <w:lang w:val="en-US"/>
    </w:rPr>
  </w:style>
  <w:style w:type="character" w:styleId="PageNumber">
    <w:name w:val="page number"/>
    <w:basedOn w:val="DefaultParagraphFont"/>
    <w:rsid w:val="00C83836"/>
  </w:style>
  <w:style w:type="character" w:styleId="FollowedHyperlink">
    <w:name w:val="FollowedHyperlink"/>
    <w:rsid w:val="00D9403F"/>
    <w:rPr>
      <w:color w:val="800080"/>
      <w:u w:val="single"/>
    </w:rPr>
  </w:style>
  <w:style w:type="character" w:customStyle="1" w:styleId="apple-converted-space">
    <w:name w:val="apple-converted-space"/>
    <w:basedOn w:val="DefaultParagraphFont"/>
    <w:rsid w:val="008D3715"/>
  </w:style>
  <w:style w:type="character" w:customStyle="1" w:styleId="Heading1Char">
    <w:name w:val="Heading 1 Char"/>
    <w:link w:val="Heading1"/>
    <w:rsid w:val="008D3715"/>
    <w:rPr>
      <w:rFonts w:ascii="Calibri" w:eastAsia="Times New Roman" w:hAnsi="Calibri" w:cs="Times New Roman"/>
      <w:b/>
      <w:bCs/>
      <w:kern w:val="32"/>
      <w:sz w:val="28"/>
      <w:szCs w:val="32"/>
    </w:rPr>
  </w:style>
  <w:style w:type="character" w:styleId="IntenseEmphasis">
    <w:name w:val="Intense Emphasis"/>
    <w:qFormat/>
    <w:rsid w:val="00703ED2"/>
    <w:rPr>
      <w:b/>
      <w:bCs/>
      <w:i/>
      <w:iCs/>
      <w:color w:val="4F81BD"/>
    </w:rPr>
  </w:style>
  <w:style w:type="character" w:customStyle="1" w:styleId="Heading2Char">
    <w:name w:val="Heading 2 Char"/>
    <w:link w:val="Heading2"/>
    <w:rsid w:val="007A4D4C"/>
    <w:rPr>
      <w:rFonts w:ascii="Calibri" w:eastAsia="Times New Roman" w:hAnsi="Calibri" w:cs="Times New Roman"/>
      <w:b/>
      <w:bCs/>
      <w:iCs/>
      <w:sz w:val="24"/>
      <w:szCs w:val="28"/>
    </w:rPr>
  </w:style>
  <w:style w:type="paragraph" w:customStyle="1" w:styleId="Exampletext">
    <w:name w:val="Example text"/>
    <w:basedOn w:val="Normal"/>
    <w:link w:val="ExampletextChar"/>
    <w:qFormat/>
    <w:rsid w:val="00621C4E"/>
    <w:pPr>
      <w:spacing w:after="240"/>
    </w:pPr>
    <w:rPr>
      <w:color w:val="7F7F7F"/>
    </w:rPr>
  </w:style>
  <w:style w:type="character" w:customStyle="1" w:styleId="ExampletextChar">
    <w:name w:val="Example text Char"/>
    <w:link w:val="Exampletext"/>
    <w:rsid w:val="00621C4E"/>
    <w:rPr>
      <w:rFonts w:ascii="Calibri" w:hAnsi="Calibri" w:cs="Calibri"/>
      <w:color w:val="7F7F7F"/>
      <w:sz w:val="24"/>
      <w:szCs w:val="24"/>
    </w:rPr>
  </w:style>
  <w:style w:type="paragraph" w:styleId="ListParagraph">
    <w:name w:val="List Paragraph"/>
    <w:basedOn w:val="Normal"/>
    <w:uiPriority w:val="34"/>
    <w:qFormat/>
    <w:rsid w:val="00A34A67"/>
    <w:pPr>
      <w:ind w:left="720"/>
      <w:contextualSpacing/>
    </w:pPr>
  </w:style>
  <w:style w:type="character" w:customStyle="1" w:styleId="Heading3Char">
    <w:name w:val="Heading 3 Char"/>
    <w:basedOn w:val="DefaultParagraphFont"/>
    <w:link w:val="Heading3"/>
    <w:uiPriority w:val="9"/>
    <w:rsid w:val="00366B76"/>
    <w:rPr>
      <w:rFonts w:asciiTheme="majorHAnsi" w:eastAsiaTheme="majorEastAsia" w:hAnsiTheme="majorHAnsi" w:cstheme="majorBidi"/>
      <w:b/>
      <w:bCs/>
      <w:color w:val="4F81BD" w:themeColor="accent1"/>
      <w:sz w:val="24"/>
      <w:szCs w:val="24"/>
    </w:rPr>
  </w:style>
  <w:style w:type="paragraph" w:styleId="Revision">
    <w:name w:val="Revision"/>
    <w:hidden/>
    <w:uiPriority w:val="99"/>
    <w:semiHidden/>
    <w:rsid w:val="0091276C"/>
    <w:rPr>
      <w:rFonts w:ascii="Calibri" w:hAnsi="Calibri" w:cs="Calibri"/>
      <w:color w:val="000000"/>
      <w:sz w:val="24"/>
      <w:szCs w:val="24"/>
    </w:rPr>
  </w:style>
  <w:style w:type="paragraph" w:styleId="Title">
    <w:name w:val="Title"/>
    <w:basedOn w:val="Normal"/>
    <w:next w:val="Normal"/>
    <w:link w:val="TitleChar"/>
    <w:uiPriority w:val="10"/>
    <w:qFormat/>
    <w:rsid w:val="005150F7"/>
    <w:pPr>
      <w:widowControl/>
      <w:pBdr>
        <w:bottom w:val="single" w:sz="8" w:space="4" w:color="4F81BD" w:themeColor="accent1"/>
      </w:pBdr>
      <w:autoSpaceDE/>
      <w:autoSpaceDN/>
      <w:adjustRightInd/>
      <w:spacing w:after="300"/>
      <w:contextualSpacing/>
    </w:pPr>
    <w:rPr>
      <w:rFonts w:asciiTheme="majorHAnsi" w:eastAsiaTheme="majorEastAsia" w:hAnsiTheme="majorHAnsi" w:cstheme="majorBidi"/>
      <w:color w:val="17365D" w:themeColor="text2" w:themeShade="BF"/>
      <w:spacing w:val="5"/>
      <w:kern w:val="28"/>
      <w:sz w:val="52"/>
      <w:szCs w:val="52"/>
      <w:lang w:val="en-IE" w:eastAsia="en-IE"/>
    </w:rPr>
  </w:style>
  <w:style w:type="character" w:customStyle="1" w:styleId="TitleChar">
    <w:name w:val="Title Char"/>
    <w:basedOn w:val="DefaultParagraphFont"/>
    <w:link w:val="Title"/>
    <w:uiPriority w:val="10"/>
    <w:rsid w:val="005150F7"/>
    <w:rPr>
      <w:rFonts w:asciiTheme="majorHAnsi" w:eastAsiaTheme="majorEastAsia" w:hAnsiTheme="majorHAnsi" w:cstheme="majorBidi"/>
      <w:color w:val="17365D" w:themeColor="text2" w:themeShade="BF"/>
      <w:spacing w:val="5"/>
      <w:kern w:val="28"/>
      <w:sz w:val="52"/>
      <w:szCs w:val="52"/>
      <w:lang w:val="en-IE" w:eastAsia="en-IE"/>
    </w:rPr>
  </w:style>
  <w:style w:type="table" w:styleId="TableGrid">
    <w:name w:val="Table Grid"/>
    <w:basedOn w:val="TableNormal"/>
    <w:uiPriority w:val="39"/>
    <w:rsid w:val="0038032D"/>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4801E2"/>
    <w:rPr>
      <w:rFonts w:ascii="Times New Roman" w:hAnsi="Times New Roman"/>
      <w:i/>
      <w:iCs/>
      <w:color w:val="auto"/>
      <w:sz w:val="20"/>
    </w:rPr>
  </w:style>
  <w:style w:type="paragraph" w:customStyle="1" w:styleId="EndNoteBibliographyTitle">
    <w:name w:val="EndNote Bibliography Title"/>
    <w:basedOn w:val="Normal"/>
    <w:link w:val="EndNoteBibliographyTitleChar"/>
    <w:rsid w:val="00CB58B5"/>
    <w:pPr>
      <w:jc w:val="center"/>
    </w:pPr>
    <w:rPr>
      <w:noProof/>
    </w:rPr>
  </w:style>
  <w:style w:type="character" w:customStyle="1" w:styleId="EndNoteBibliographyTitleChar">
    <w:name w:val="EndNote Bibliography Title Char"/>
    <w:basedOn w:val="DefaultParagraphFont"/>
    <w:link w:val="EndNoteBibliographyTitle"/>
    <w:rsid w:val="00CB58B5"/>
    <w:rPr>
      <w:rFonts w:ascii="Calibri" w:hAnsi="Calibri" w:cs="Calibri"/>
      <w:noProof/>
      <w:color w:val="000000"/>
      <w:sz w:val="24"/>
      <w:szCs w:val="24"/>
    </w:rPr>
  </w:style>
  <w:style w:type="paragraph" w:customStyle="1" w:styleId="EndNoteBibliography">
    <w:name w:val="EndNote Bibliography"/>
    <w:basedOn w:val="Normal"/>
    <w:link w:val="EndNoteBibliographyChar"/>
    <w:rsid w:val="00CB58B5"/>
    <w:rPr>
      <w:noProof/>
    </w:rPr>
  </w:style>
  <w:style w:type="character" w:customStyle="1" w:styleId="EndNoteBibliographyChar">
    <w:name w:val="EndNote Bibliography Char"/>
    <w:basedOn w:val="DefaultParagraphFont"/>
    <w:link w:val="EndNoteBibliography"/>
    <w:rsid w:val="00CB58B5"/>
    <w:rPr>
      <w:rFonts w:ascii="Calibri" w:hAnsi="Calibri" w:cs="Calibri"/>
      <w:noProof/>
      <w:color w:val="000000"/>
      <w:sz w:val="24"/>
      <w:szCs w:val="24"/>
    </w:rPr>
  </w:style>
  <w:style w:type="character" w:customStyle="1" w:styleId="highlight">
    <w:name w:val="highlight"/>
    <w:basedOn w:val="DefaultParagraphFont"/>
    <w:rsid w:val="00D533B9"/>
  </w:style>
  <w:style w:type="character" w:customStyle="1" w:styleId="ms-font-s">
    <w:name w:val="ms-font-s"/>
    <w:basedOn w:val="DefaultParagraphFont"/>
    <w:rsid w:val="00D533B9"/>
  </w:style>
  <w:style w:type="character" w:styleId="Strong">
    <w:name w:val="Strong"/>
    <w:basedOn w:val="DefaultParagraphFont"/>
    <w:uiPriority w:val="22"/>
    <w:qFormat/>
    <w:rsid w:val="00007A2A"/>
    <w:rPr>
      <w:b/>
      <w:bCs/>
    </w:rPr>
  </w:style>
  <w:style w:type="paragraph" w:styleId="EndnoteText">
    <w:name w:val="endnote text"/>
    <w:basedOn w:val="Normal"/>
    <w:link w:val="EndnoteTextChar"/>
    <w:uiPriority w:val="99"/>
    <w:semiHidden/>
    <w:unhideWhenUsed/>
    <w:rsid w:val="00647821"/>
    <w:rPr>
      <w:sz w:val="20"/>
      <w:szCs w:val="20"/>
    </w:rPr>
  </w:style>
  <w:style w:type="character" w:customStyle="1" w:styleId="EndnoteTextChar">
    <w:name w:val="Endnote Text Char"/>
    <w:basedOn w:val="DefaultParagraphFont"/>
    <w:link w:val="EndnoteText"/>
    <w:uiPriority w:val="99"/>
    <w:semiHidden/>
    <w:rsid w:val="00647821"/>
    <w:rPr>
      <w:rFonts w:ascii="Calibri" w:hAnsi="Calibri" w:cs="Calibri"/>
      <w:color w:val="000000"/>
    </w:rPr>
  </w:style>
  <w:style w:type="character" w:styleId="EndnoteReference">
    <w:name w:val="endnote reference"/>
    <w:basedOn w:val="DefaultParagraphFont"/>
    <w:uiPriority w:val="99"/>
    <w:semiHidden/>
    <w:unhideWhenUsed/>
    <w:rsid w:val="00647821"/>
    <w:rPr>
      <w:vertAlign w:val="superscript"/>
    </w:rPr>
  </w:style>
  <w:style w:type="character" w:customStyle="1" w:styleId="internalref">
    <w:name w:val="internalref"/>
    <w:basedOn w:val="DefaultParagraphFont"/>
    <w:rsid w:val="002A67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C4E"/>
    <w:pPr>
      <w:widowControl w:val="0"/>
      <w:autoSpaceDE w:val="0"/>
      <w:autoSpaceDN w:val="0"/>
      <w:adjustRightInd w:val="0"/>
      <w:jc w:val="both"/>
    </w:pPr>
    <w:rPr>
      <w:rFonts w:ascii="Calibri" w:hAnsi="Calibri" w:cs="Calibri"/>
      <w:color w:val="000000"/>
      <w:sz w:val="24"/>
      <w:szCs w:val="24"/>
    </w:rPr>
  </w:style>
  <w:style w:type="paragraph" w:styleId="Heading1">
    <w:name w:val="heading 1"/>
    <w:basedOn w:val="Normal"/>
    <w:next w:val="Normal"/>
    <w:link w:val="Heading1Char"/>
    <w:qFormat/>
    <w:rsid w:val="008D3715"/>
    <w:pPr>
      <w:keepNext/>
      <w:spacing w:before="240" w:after="60"/>
      <w:outlineLvl w:val="0"/>
    </w:pPr>
    <w:rPr>
      <w:rFonts w:cs="Times New Roman"/>
      <w:b/>
      <w:bCs/>
      <w:kern w:val="32"/>
      <w:sz w:val="28"/>
      <w:szCs w:val="32"/>
    </w:rPr>
  </w:style>
  <w:style w:type="paragraph" w:styleId="Heading2">
    <w:name w:val="heading 2"/>
    <w:basedOn w:val="Normal"/>
    <w:next w:val="Normal"/>
    <w:link w:val="Heading2Char"/>
    <w:qFormat/>
    <w:rsid w:val="007A4D4C"/>
    <w:pPr>
      <w:keepNext/>
      <w:outlineLvl w:val="1"/>
    </w:pPr>
    <w:rPr>
      <w:rFonts w:cs="Times New Roman"/>
      <w:b/>
      <w:bCs/>
      <w:iCs/>
      <w:szCs w:val="28"/>
    </w:rPr>
  </w:style>
  <w:style w:type="paragraph" w:styleId="Heading3">
    <w:name w:val="heading 3"/>
    <w:basedOn w:val="Normal"/>
    <w:next w:val="Normal"/>
    <w:link w:val="Heading3Char"/>
    <w:uiPriority w:val="9"/>
    <w:unhideWhenUsed/>
    <w:qFormat/>
    <w:rsid w:val="00366B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E705F"/>
    <w:pPr>
      <w:spacing w:before="100" w:beforeAutospacing="1" w:after="100" w:afterAutospacing="1"/>
    </w:pPr>
  </w:style>
  <w:style w:type="character" w:styleId="Hyperlink">
    <w:name w:val="Hyperlink"/>
    <w:uiPriority w:val="99"/>
    <w:rsid w:val="00EE705F"/>
    <w:rPr>
      <w:color w:val="0000FF"/>
      <w:u w:val="single"/>
    </w:rPr>
  </w:style>
  <w:style w:type="paragraph" w:styleId="Header">
    <w:name w:val="header"/>
    <w:basedOn w:val="Normal"/>
    <w:link w:val="HeaderChar"/>
    <w:rsid w:val="00157BE6"/>
    <w:pPr>
      <w:tabs>
        <w:tab w:val="center" w:pos="4680"/>
        <w:tab w:val="right" w:pos="9360"/>
      </w:tabs>
    </w:pPr>
  </w:style>
  <w:style w:type="character" w:customStyle="1" w:styleId="HeaderChar">
    <w:name w:val="Header Char"/>
    <w:link w:val="Header"/>
    <w:rsid w:val="00157BE6"/>
    <w:rPr>
      <w:sz w:val="24"/>
      <w:szCs w:val="24"/>
    </w:rPr>
  </w:style>
  <w:style w:type="paragraph" w:styleId="Footer">
    <w:name w:val="footer"/>
    <w:basedOn w:val="Normal"/>
    <w:link w:val="FooterChar"/>
    <w:uiPriority w:val="99"/>
    <w:rsid w:val="00157BE6"/>
    <w:pPr>
      <w:tabs>
        <w:tab w:val="center" w:pos="4680"/>
        <w:tab w:val="right" w:pos="9360"/>
      </w:tabs>
    </w:pPr>
  </w:style>
  <w:style w:type="character" w:customStyle="1" w:styleId="FooterChar">
    <w:name w:val="Footer Char"/>
    <w:link w:val="Footer"/>
    <w:uiPriority w:val="99"/>
    <w:rsid w:val="00157BE6"/>
    <w:rPr>
      <w:sz w:val="24"/>
      <w:szCs w:val="24"/>
    </w:rPr>
  </w:style>
  <w:style w:type="character" w:styleId="CommentReference">
    <w:name w:val="annotation reference"/>
    <w:rsid w:val="0084610C"/>
    <w:rPr>
      <w:sz w:val="18"/>
      <w:szCs w:val="18"/>
    </w:rPr>
  </w:style>
  <w:style w:type="paragraph" w:styleId="CommentText">
    <w:name w:val="annotation text"/>
    <w:basedOn w:val="Normal"/>
    <w:link w:val="CommentTextChar"/>
    <w:rsid w:val="0084610C"/>
  </w:style>
  <w:style w:type="character" w:customStyle="1" w:styleId="CommentTextChar">
    <w:name w:val="Comment Text Char"/>
    <w:link w:val="CommentText"/>
    <w:rsid w:val="0084610C"/>
    <w:rPr>
      <w:sz w:val="24"/>
      <w:szCs w:val="24"/>
      <w:lang w:val="en-US"/>
    </w:rPr>
  </w:style>
  <w:style w:type="paragraph" w:styleId="CommentSubject">
    <w:name w:val="annotation subject"/>
    <w:basedOn w:val="CommentText"/>
    <w:next w:val="CommentText"/>
    <w:link w:val="CommentSubjectChar"/>
    <w:rsid w:val="0084610C"/>
    <w:rPr>
      <w:b/>
      <w:bCs/>
      <w:sz w:val="20"/>
      <w:szCs w:val="20"/>
    </w:rPr>
  </w:style>
  <w:style w:type="character" w:customStyle="1" w:styleId="CommentSubjectChar">
    <w:name w:val="Comment Subject Char"/>
    <w:link w:val="CommentSubject"/>
    <w:rsid w:val="0084610C"/>
    <w:rPr>
      <w:b/>
      <w:bCs/>
      <w:sz w:val="24"/>
      <w:szCs w:val="24"/>
      <w:lang w:val="en-US"/>
    </w:rPr>
  </w:style>
  <w:style w:type="paragraph" w:styleId="BalloonText">
    <w:name w:val="Balloon Text"/>
    <w:basedOn w:val="Normal"/>
    <w:link w:val="BalloonTextChar"/>
    <w:rsid w:val="0084610C"/>
    <w:rPr>
      <w:rFonts w:ascii="Lucida Grande" w:hAnsi="Lucida Grande"/>
      <w:sz w:val="18"/>
      <w:szCs w:val="18"/>
    </w:rPr>
  </w:style>
  <w:style w:type="character" w:customStyle="1" w:styleId="BalloonTextChar">
    <w:name w:val="Balloon Text Char"/>
    <w:link w:val="BalloonText"/>
    <w:rsid w:val="0084610C"/>
    <w:rPr>
      <w:rFonts w:ascii="Lucida Grande" w:hAnsi="Lucida Grande"/>
      <w:sz w:val="18"/>
      <w:szCs w:val="18"/>
      <w:lang w:val="en-US"/>
    </w:rPr>
  </w:style>
  <w:style w:type="character" w:styleId="PageNumber">
    <w:name w:val="page number"/>
    <w:basedOn w:val="DefaultParagraphFont"/>
    <w:rsid w:val="00C83836"/>
  </w:style>
  <w:style w:type="character" w:styleId="FollowedHyperlink">
    <w:name w:val="FollowedHyperlink"/>
    <w:rsid w:val="00D9403F"/>
    <w:rPr>
      <w:color w:val="800080"/>
      <w:u w:val="single"/>
    </w:rPr>
  </w:style>
  <w:style w:type="character" w:customStyle="1" w:styleId="apple-converted-space">
    <w:name w:val="apple-converted-space"/>
    <w:basedOn w:val="DefaultParagraphFont"/>
    <w:rsid w:val="008D3715"/>
  </w:style>
  <w:style w:type="character" w:customStyle="1" w:styleId="Heading1Char">
    <w:name w:val="Heading 1 Char"/>
    <w:link w:val="Heading1"/>
    <w:rsid w:val="008D3715"/>
    <w:rPr>
      <w:rFonts w:ascii="Calibri" w:eastAsia="Times New Roman" w:hAnsi="Calibri" w:cs="Times New Roman"/>
      <w:b/>
      <w:bCs/>
      <w:kern w:val="32"/>
      <w:sz w:val="28"/>
      <w:szCs w:val="32"/>
    </w:rPr>
  </w:style>
  <w:style w:type="character" w:styleId="IntenseEmphasis">
    <w:name w:val="Intense Emphasis"/>
    <w:qFormat/>
    <w:rsid w:val="00703ED2"/>
    <w:rPr>
      <w:b/>
      <w:bCs/>
      <w:i/>
      <w:iCs/>
      <w:color w:val="4F81BD"/>
    </w:rPr>
  </w:style>
  <w:style w:type="character" w:customStyle="1" w:styleId="Heading2Char">
    <w:name w:val="Heading 2 Char"/>
    <w:link w:val="Heading2"/>
    <w:rsid w:val="007A4D4C"/>
    <w:rPr>
      <w:rFonts w:ascii="Calibri" w:eastAsia="Times New Roman" w:hAnsi="Calibri" w:cs="Times New Roman"/>
      <w:b/>
      <w:bCs/>
      <w:iCs/>
      <w:sz w:val="24"/>
      <w:szCs w:val="28"/>
    </w:rPr>
  </w:style>
  <w:style w:type="paragraph" w:customStyle="1" w:styleId="Exampletext">
    <w:name w:val="Example text"/>
    <w:basedOn w:val="Normal"/>
    <w:link w:val="ExampletextChar"/>
    <w:qFormat/>
    <w:rsid w:val="00621C4E"/>
    <w:pPr>
      <w:spacing w:after="240"/>
    </w:pPr>
    <w:rPr>
      <w:color w:val="7F7F7F"/>
    </w:rPr>
  </w:style>
  <w:style w:type="character" w:customStyle="1" w:styleId="ExampletextChar">
    <w:name w:val="Example text Char"/>
    <w:link w:val="Exampletext"/>
    <w:rsid w:val="00621C4E"/>
    <w:rPr>
      <w:rFonts w:ascii="Calibri" w:hAnsi="Calibri" w:cs="Calibri"/>
      <w:color w:val="7F7F7F"/>
      <w:sz w:val="24"/>
      <w:szCs w:val="24"/>
    </w:rPr>
  </w:style>
  <w:style w:type="paragraph" w:styleId="ListParagraph">
    <w:name w:val="List Paragraph"/>
    <w:basedOn w:val="Normal"/>
    <w:uiPriority w:val="34"/>
    <w:qFormat/>
    <w:rsid w:val="00A34A67"/>
    <w:pPr>
      <w:ind w:left="720"/>
      <w:contextualSpacing/>
    </w:pPr>
  </w:style>
  <w:style w:type="character" w:customStyle="1" w:styleId="Heading3Char">
    <w:name w:val="Heading 3 Char"/>
    <w:basedOn w:val="DefaultParagraphFont"/>
    <w:link w:val="Heading3"/>
    <w:uiPriority w:val="9"/>
    <w:rsid w:val="00366B76"/>
    <w:rPr>
      <w:rFonts w:asciiTheme="majorHAnsi" w:eastAsiaTheme="majorEastAsia" w:hAnsiTheme="majorHAnsi" w:cstheme="majorBidi"/>
      <w:b/>
      <w:bCs/>
      <w:color w:val="4F81BD" w:themeColor="accent1"/>
      <w:sz w:val="24"/>
      <w:szCs w:val="24"/>
    </w:rPr>
  </w:style>
  <w:style w:type="paragraph" w:styleId="Revision">
    <w:name w:val="Revision"/>
    <w:hidden/>
    <w:uiPriority w:val="99"/>
    <w:semiHidden/>
    <w:rsid w:val="0091276C"/>
    <w:rPr>
      <w:rFonts w:ascii="Calibri" w:hAnsi="Calibri" w:cs="Calibri"/>
      <w:color w:val="000000"/>
      <w:sz w:val="24"/>
      <w:szCs w:val="24"/>
    </w:rPr>
  </w:style>
  <w:style w:type="paragraph" w:styleId="Title">
    <w:name w:val="Title"/>
    <w:basedOn w:val="Normal"/>
    <w:next w:val="Normal"/>
    <w:link w:val="TitleChar"/>
    <w:uiPriority w:val="10"/>
    <w:qFormat/>
    <w:rsid w:val="005150F7"/>
    <w:pPr>
      <w:widowControl/>
      <w:pBdr>
        <w:bottom w:val="single" w:sz="8" w:space="4" w:color="4F81BD" w:themeColor="accent1"/>
      </w:pBdr>
      <w:autoSpaceDE/>
      <w:autoSpaceDN/>
      <w:adjustRightInd/>
      <w:spacing w:after="300"/>
      <w:contextualSpacing/>
    </w:pPr>
    <w:rPr>
      <w:rFonts w:asciiTheme="majorHAnsi" w:eastAsiaTheme="majorEastAsia" w:hAnsiTheme="majorHAnsi" w:cstheme="majorBidi"/>
      <w:color w:val="17365D" w:themeColor="text2" w:themeShade="BF"/>
      <w:spacing w:val="5"/>
      <w:kern w:val="28"/>
      <w:sz w:val="52"/>
      <w:szCs w:val="52"/>
      <w:lang w:val="en-IE" w:eastAsia="en-IE"/>
    </w:rPr>
  </w:style>
  <w:style w:type="character" w:customStyle="1" w:styleId="TitleChar">
    <w:name w:val="Title Char"/>
    <w:basedOn w:val="DefaultParagraphFont"/>
    <w:link w:val="Title"/>
    <w:uiPriority w:val="10"/>
    <w:rsid w:val="005150F7"/>
    <w:rPr>
      <w:rFonts w:asciiTheme="majorHAnsi" w:eastAsiaTheme="majorEastAsia" w:hAnsiTheme="majorHAnsi" w:cstheme="majorBidi"/>
      <w:color w:val="17365D" w:themeColor="text2" w:themeShade="BF"/>
      <w:spacing w:val="5"/>
      <w:kern w:val="28"/>
      <w:sz w:val="52"/>
      <w:szCs w:val="52"/>
      <w:lang w:val="en-IE" w:eastAsia="en-IE"/>
    </w:rPr>
  </w:style>
  <w:style w:type="table" w:styleId="TableGrid">
    <w:name w:val="Table Grid"/>
    <w:basedOn w:val="TableNormal"/>
    <w:uiPriority w:val="39"/>
    <w:rsid w:val="0038032D"/>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4801E2"/>
    <w:rPr>
      <w:rFonts w:ascii="Times New Roman" w:hAnsi="Times New Roman"/>
      <w:i/>
      <w:iCs/>
      <w:color w:val="auto"/>
      <w:sz w:val="20"/>
    </w:rPr>
  </w:style>
  <w:style w:type="paragraph" w:customStyle="1" w:styleId="EndNoteBibliographyTitle">
    <w:name w:val="EndNote Bibliography Title"/>
    <w:basedOn w:val="Normal"/>
    <w:link w:val="EndNoteBibliographyTitleChar"/>
    <w:rsid w:val="00CB58B5"/>
    <w:pPr>
      <w:jc w:val="center"/>
    </w:pPr>
    <w:rPr>
      <w:noProof/>
    </w:rPr>
  </w:style>
  <w:style w:type="character" w:customStyle="1" w:styleId="EndNoteBibliographyTitleChar">
    <w:name w:val="EndNote Bibliography Title Char"/>
    <w:basedOn w:val="DefaultParagraphFont"/>
    <w:link w:val="EndNoteBibliographyTitle"/>
    <w:rsid w:val="00CB58B5"/>
    <w:rPr>
      <w:rFonts w:ascii="Calibri" w:hAnsi="Calibri" w:cs="Calibri"/>
      <w:noProof/>
      <w:color w:val="000000"/>
      <w:sz w:val="24"/>
      <w:szCs w:val="24"/>
    </w:rPr>
  </w:style>
  <w:style w:type="paragraph" w:customStyle="1" w:styleId="EndNoteBibliography">
    <w:name w:val="EndNote Bibliography"/>
    <w:basedOn w:val="Normal"/>
    <w:link w:val="EndNoteBibliographyChar"/>
    <w:rsid w:val="00CB58B5"/>
    <w:rPr>
      <w:noProof/>
    </w:rPr>
  </w:style>
  <w:style w:type="character" w:customStyle="1" w:styleId="EndNoteBibliographyChar">
    <w:name w:val="EndNote Bibliography Char"/>
    <w:basedOn w:val="DefaultParagraphFont"/>
    <w:link w:val="EndNoteBibliography"/>
    <w:rsid w:val="00CB58B5"/>
    <w:rPr>
      <w:rFonts w:ascii="Calibri" w:hAnsi="Calibri" w:cs="Calibri"/>
      <w:noProof/>
      <w:color w:val="000000"/>
      <w:sz w:val="24"/>
      <w:szCs w:val="24"/>
    </w:rPr>
  </w:style>
  <w:style w:type="character" w:customStyle="1" w:styleId="highlight">
    <w:name w:val="highlight"/>
    <w:basedOn w:val="DefaultParagraphFont"/>
    <w:rsid w:val="00D533B9"/>
  </w:style>
  <w:style w:type="character" w:customStyle="1" w:styleId="ms-font-s">
    <w:name w:val="ms-font-s"/>
    <w:basedOn w:val="DefaultParagraphFont"/>
    <w:rsid w:val="00D533B9"/>
  </w:style>
  <w:style w:type="character" w:styleId="Strong">
    <w:name w:val="Strong"/>
    <w:basedOn w:val="DefaultParagraphFont"/>
    <w:uiPriority w:val="22"/>
    <w:qFormat/>
    <w:rsid w:val="00007A2A"/>
    <w:rPr>
      <w:b/>
      <w:bCs/>
    </w:rPr>
  </w:style>
  <w:style w:type="paragraph" w:styleId="EndnoteText">
    <w:name w:val="endnote text"/>
    <w:basedOn w:val="Normal"/>
    <w:link w:val="EndnoteTextChar"/>
    <w:uiPriority w:val="99"/>
    <w:semiHidden/>
    <w:unhideWhenUsed/>
    <w:rsid w:val="00647821"/>
    <w:rPr>
      <w:sz w:val="20"/>
      <w:szCs w:val="20"/>
    </w:rPr>
  </w:style>
  <w:style w:type="character" w:customStyle="1" w:styleId="EndnoteTextChar">
    <w:name w:val="Endnote Text Char"/>
    <w:basedOn w:val="DefaultParagraphFont"/>
    <w:link w:val="EndnoteText"/>
    <w:uiPriority w:val="99"/>
    <w:semiHidden/>
    <w:rsid w:val="00647821"/>
    <w:rPr>
      <w:rFonts w:ascii="Calibri" w:hAnsi="Calibri" w:cs="Calibri"/>
      <w:color w:val="000000"/>
    </w:rPr>
  </w:style>
  <w:style w:type="character" w:styleId="EndnoteReference">
    <w:name w:val="endnote reference"/>
    <w:basedOn w:val="DefaultParagraphFont"/>
    <w:uiPriority w:val="99"/>
    <w:semiHidden/>
    <w:unhideWhenUsed/>
    <w:rsid w:val="00647821"/>
    <w:rPr>
      <w:vertAlign w:val="superscript"/>
    </w:rPr>
  </w:style>
  <w:style w:type="character" w:customStyle="1" w:styleId="internalref">
    <w:name w:val="internalref"/>
    <w:basedOn w:val="DefaultParagraphFont"/>
    <w:rsid w:val="002A67B2"/>
  </w:style>
</w:styles>
</file>

<file path=word/webSettings.xml><?xml version="1.0" encoding="utf-8"?>
<w:webSettings xmlns:r="http://schemas.openxmlformats.org/officeDocument/2006/relationships" xmlns:w="http://schemas.openxmlformats.org/wordprocessingml/2006/main">
  <w:divs>
    <w:div w:id="478426271">
      <w:bodyDiv w:val="1"/>
      <w:marLeft w:val="0"/>
      <w:marRight w:val="0"/>
      <w:marTop w:val="0"/>
      <w:marBottom w:val="0"/>
      <w:divBdr>
        <w:top w:val="none" w:sz="0" w:space="0" w:color="auto"/>
        <w:left w:val="none" w:sz="0" w:space="0" w:color="auto"/>
        <w:bottom w:val="none" w:sz="0" w:space="0" w:color="auto"/>
        <w:right w:val="none" w:sz="0" w:space="0" w:color="auto"/>
      </w:divBdr>
    </w:div>
    <w:div w:id="752777734">
      <w:bodyDiv w:val="1"/>
      <w:marLeft w:val="0"/>
      <w:marRight w:val="0"/>
      <w:marTop w:val="0"/>
      <w:marBottom w:val="0"/>
      <w:divBdr>
        <w:top w:val="none" w:sz="0" w:space="0" w:color="auto"/>
        <w:left w:val="none" w:sz="0" w:space="0" w:color="auto"/>
        <w:bottom w:val="none" w:sz="0" w:space="0" w:color="auto"/>
        <w:right w:val="none" w:sz="0" w:space="0" w:color="auto"/>
      </w:divBdr>
      <w:divsChild>
        <w:div w:id="1513106960">
          <w:marLeft w:val="120"/>
          <w:marRight w:val="120"/>
          <w:marTop w:val="120"/>
          <w:marBottom w:val="120"/>
          <w:divBdr>
            <w:top w:val="none" w:sz="0" w:space="0" w:color="auto"/>
            <w:left w:val="none" w:sz="0" w:space="0" w:color="auto"/>
            <w:bottom w:val="none" w:sz="0" w:space="0" w:color="auto"/>
            <w:right w:val="none" w:sz="0" w:space="0" w:color="auto"/>
          </w:divBdr>
          <w:divsChild>
            <w:div w:id="18995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6089">
      <w:bodyDiv w:val="1"/>
      <w:marLeft w:val="0"/>
      <w:marRight w:val="0"/>
      <w:marTop w:val="0"/>
      <w:marBottom w:val="0"/>
      <w:divBdr>
        <w:top w:val="none" w:sz="0" w:space="0" w:color="auto"/>
        <w:left w:val="none" w:sz="0" w:space="0" w:color="auto"/>
        <w:bottom w:val="none" w:sz="0" w:space="0" w:color="auto"/>
        <w:right w:val="none" w:sz="0" w:space="0" w:color="auto"/>
      </w:divBdr>
    </w:div>
    <w:div w:id="1137992633">
      <w:bodyDiv w:val="1"/>
      <w:marLeft w:val="0"/>
      <w:marRight w:val="0"/>
      <w:marTop w:val="0"/>
      <w:marBottom w:val="0"/>
      <w:divBdr>
        <w:top w:val="none" w:sz="0" w:space="0" w:color="auto"/>
        <w:left w:val="none" w:sz="0" w:space="0" w:color="auto"/>
        <w:bottom w:val="none" w:sz="0" w:space="0" w:color="auto"/>
        <w:right w:val="none" w:sz="0" w:space="0" w:color="auto"/>
      </w:divBdr>
    </w:div>
    <w:div w:id="1330134371">
      <w:bodyDiv w:val="1"/>
      <w:marLeft w:val="0"/>
      <w:marRight w:val="0"/>
      <w:marTop w:val="0"/>
      <w:marBottom w:val="0"/>
      <w:divBdr>
        <w:top w:val="none" w:sz="0" w:space="0" w:color="auto"/>
        <w:left w:val="none" w:sz="0" w:space="0" w:color="auto"/>
        <w:bottom w:val="none" w:sz="0" w:space="0" w:color="auto"/>
        <w:right w:val="none" w:sz="0" w:space="0" w:color="auto"/>
      </w:divBdr>
    </w:div>
    <w:div w:id="1545944190">
      <w:bodyDiv w:val="1"/>
      <w:marLeft w:val="0"/>
      <w:marRight w:val="0"/>
      <w:marTop w:val="0"/>
      <w:marBottom w:val="0"/>
      <w:divBdr>
        <w:top w:val="none" w:sz="0" w:space="0" w:color="auto"/>
        <w:left w:val="none" w:sz="0" w:space="0" w:color="auto"/>
        <w:bottom w:val="none" w:sz="0" w:space="0" w:color="auto"/>
        <w:right w:val="none" w:sz="0" w:space="0" w:color="auto"/>
      </w:divBdr>
      <w:divsChild>
        <w:div w:id="74398178">
          <w:marLeft w:val="0"/>
          <w:marRight w:val="0"/>
          <w:marTop w:val="0"/>
          <w:marBottom w:val="0"/>
          <w:divBdr>
            <w:top w:val="none" w:sz="0" w:space="0" w:color="auto"/>
            <w:left w:val="none" w:sz="0" w:space="0" w:color="auto"/>
            <w:bottom w:val="none" w:sz="0" w:space="0" w:color="auto"/>
            <w:right w:val="none" w:sz="0" w:space="0" w:color="auto"/>
          </w:divBdr>
        </w:div>
        <w:div w:id="136146166">
          <w:marLeft w:val="0"/>
          <w:marRight w:val="0"/>
          <w:marTop w:val="0"/>
          <w:marBottom w:val="0"/>
          <w:divBdr>
            <w:top w:val="none" w:sz="0" w:space="0" w:color="auto"/>
            <w:left w:val="none" w:sz="0" w:space="0" w:color="auto"/>
            <w:bottom w:val="none" w:sz="0" w:space="0" w:color="auto"/>
            <w:right w:val="none" w:sz="0" w:space="0" w:color="auto"/>
          </w:divBdr>
        </w:div>
        <w:div w:id="280038746">
          <w:marLeft w:val="0"/>
          <w:marRight w:val="0"/>
          <w:marTop w:val="0"/>
          <w:marBottom w:val="0"/>
          <w:divBdr>
            <w:top w:val="none" w:sz="0" w:space="0" w:color="auto"/>
            <w:left w:val="none" w:sz="0" w:space="0" w:color="auto"/>
            <w:bottom w:val="none" w:sz="0" w:space="0" w:color="auto"/>
            <w:right w:val="none" w:sz="0" w:space="0" w:color="auto"/>
          </w:divBdr>
        </w:div>
        <w:div w:id="427971581">
          <w:marLeft w:val="0"/>
          <w:marRight w:val="0"/>
          <w:marTop w:val="0"/>
          <w:marBottom w:val="0"/>
          <w:divBdr>
            <w:top w:val="none" w:sz="0" w:space="0" w:color="auto"/>
            <w:left w:val="none" w:sz="0" w:space="0" w:color="auto"/>
            <w:bottom w:val="none" w:sz="0" w:space="0" w:color="auto"/>
            <w:right w:val="none" w:sz="0" w:space="0" w:color="auto"/>
          </w:divBdr>
        </w:div>
        <w:div w:id="537623534">
          <w:marLeft w:val="0"/>
          <w:marRight w:val="0"/>
          <w:marTop w:val="0"/>
          <w:marBottom w:val="0"/>
          <w:divBdr>
            <w:top w:val="none" w:sz="0" w:space="0" w:color="auto"/>
            <w:left w:val="none" w:sz="0" w:space="0" w:color="auto"/>
            <w:bottom w:val="none" w:sz="0" w:space="0" w:color="auto"/>
            <w:right w:val="none" w:sz="0" w:space="0" w:color="auto"/>
          </w:divBdr>
        </w:div>
        <w:div w:id="660698040">
          <w:marLeft w:val="0"/>
          <w:marRight w:val="0"/>
          <w:marTop w:val="0"/>
          <w:marBottom w:val="0"/>
          <w:divBdr>
            <w:top w:val="none" w:sz="0" w:space="0" w:color="auto"/>
            <w:left w:val="none" w:sz="0" w:space="0" w:color="auto"/>
            <w:bottom w:val="none" w:sz="0" w:space="0" w:color="auto"/>
            <w:right w:val="none" w:sz="0" w:space="0" w:color="auto"/>
          </w:divBdr>
        </w:div>
        <w:div w:id="1080130241">
          <w:marLeft w:val="0"/>
          <w:marRight w:val="0"/>
          <w:marTop w:val="0"/>
          <w:marBottom w:val="0"/>
          <w:divBdr>
            <w:top w:val="none" w:sz="0" w:space="0" w:color="auto"/>
            <w:left w:val="none" w:sz="0" w:space="0" w:color="auto"/>
            <w:bottom w:val="none" w:sz="0" w:space="0" w:color="auto"/>
            <w:right w:val="none" w:sz="0" w:space="0" w:color="auto"/>
          </w:divBdr>
        </w:div>
        <w:div w:id="1102800699">
          <w:marLeft w:val="0"/>
          <w:marRight w:val="0"/>
          <w:marTop w:val="0"/>
          <w:marBottom w:val="0"/>
          <w:divBdr>
            <w:top w:val="none" w:sz="0" w:space="0" w:color="auto"/>
            <w:left w:val="none" w:sz="0" w:space="0" w:color="auto"/>
            <w:bottom w:val="none" w:sz="0" w:space="0" w:color="auto"/>
            <w:right w:val="none" w:sz="0" w:space="0" w:color="auto"/>
          </w:divBdr>
        </w:div>
        <w:div w:id="1223374114">
          <w:marLeft w:val="0"/>
          <w:marRight w:val="0"/>
          <w:marTop w:val="0"/>
          <w:marBottom w:val="0"/>
          <w:divBdr>
            <w:top w:val="none" w:sz="0" w:space="0" w:color="auto"/>
            <w:left w:val="none" w:sz="0" w:space="0" w:color="auto"/>
            <w:bottom w:val="none" w:sz="0" w:space="0" w:color="auto"/>
            <w:right w:val="none" w:sz="0" w:space="0" w:color="auto"/>
          </w:divBdr>
        </w:div>
        <w:div w:id="1259757370">
          <w:marLeft w:val="0"/>
          <w:marRight w:val="0"/>
          <w:marTop w:val="0"/>
          <w:marBottom w:val="0"/>
          <w:divBdr>
            <w:top w:val="none" w:sz="0" w:space="0" w:color="auto"/>
            <w:left w:val="none" w:sz="0" w:space="0" w:color="auto"/>
            <w:bottom w:val="none" w:sz="0" w:space="0" w:color="auto"/>
            <w:right w:val="none" w:sz="0" w:space="0" w:color="auto"/>
          </w:divBdr>
        </w:div>
        <w:div w:id="1444953747">
          <w:marLeft w:val="0"/>
          <w:marRight w:val="0"/>
          <w:marTop w:val="0"/>
          <w:marBottom w:val="0"/>
          <w:divBdr>
            <w:top w:val="none" w:sz="0" w:space="0" w:color="auto"/>
            <w:left w:val="none" w:sz="0" w:space="0" w:color="auto"/>
            <w:bottom w:val="none" w:sz="0" w:space="0" w:color="auto"/>
            <w:right w:val="none" w:sz="0" w:space="0" w:color="auto"/>
          </w:divBdr>
        </w:div>
        <w:div w:id="1518731730">
          <w:marLeft w:val="0"/>
          <w:marRight w:val="0"/>
          <w:marTop w:val="0"/>
          <w:marBottom w:val="0"/>
          <w:divBdr>
            <w:top w:val="none" w:sz="0" w:space="0" w:color="auto"/>
            <w:left w:val="none" w:sz="0" w:space="0" w:color="auto"/>
            <w:bottom w:val="none" w:sz="0" w:space="0" w:color="auto"/>
            <w:right w:val="none" w:sz="0" w:space="0" w:color="auto"/>
          </w:divBdr>
        </w:div>
        <w:div w:id="1545942585">
          <w:marLeft w:val="0"/>
          <w:marRight w:val="0"/>
          <w:marTop w:val="0"/>
          <w:marBottom w:val="0"/>
          <w:divBdr>
            <w:top w:val="none" w:sz="0" w:space="0" w:color="auto"/>
            <w:left w:val="none" w:sz="0" w:space="0" w:color="auto"/>
            <w:bottom w:val="none" w:sz="0" w:space="0" w:color="auto"/>
            <w:right w:val="none" w:sz="0" w:space="0" w:color="auto"/>
          </w:divBdr>
        </w:div>
        <w:div w:id="1656494757">
          <w:marLeft w:val="0"/>
          <w:marRight w:val="0"/>
          <w:marTop w:val="0"/>
          <w:marBottom w:val="0"/>
          <w:divBdr>
            <w:top w:val="none" w:sz="0" w:space="0" w:color="auto"/>
            <w:left w:val="none" w:sz="0" w:space="0" w:color="auto"/>
            <w:bottom w:val="none" w:sz="0" w:space="0" w:color="auto"/>
            <w:right w:val="none" w:sz="0" w:space="0" w:color="auto"/>
          </w:divBdr>
        </w:div>
        <w:div w:id="1945187565">
          <w:marLeft w:val="0"/>
          <w:marRight w:val="0"/>
          <w:marTop w:val="0"/>
          <w:marBottom w:val="0"/>
          <w:divBdr>
            <w:top w:val="none" w:sz="0" w:space="0" w:color="auto"/>
            <w:left w:val="none" w:sz="0" w:space="0" w:color="auto"/>
            <w:bottom w:val="none" w:sz="0" w:space="0" w:color="auto"/>
            <w:right w:val="none" w:sz="0" w:space="0" w:color="auto"/>
          </w:divBdr>
        </w:div>
        <w:div w:id="1947075834">
          <w:marLeft w:val="0"/>
          <w:marRight w:val="0"/>
          <w:marTop w:val="0"/>
          <w:marBottom w:val="0"/>
          <w:divBdr>
            <w:top w:val="none" w:sz="0" w:space="0" w:color="auto"/>
            <w:left w:val="none" w:sz="0" w:space="0" w:color="auto"/>
            <w:bottom w:val="none" w:sz="0" w:space="0" w:color="auto"/>
            <w:right w:val="none" w:sz="0" w:space="0" w:color="auto"/>
          </w:divBdr>
        </w:div>
        <w:div w:id="1954748320">
          <w:marLeft w:val="0"/>
          <w:marRight w:val="0"/>
          <w:marTop w:val="0"/>
          <w:marBottom w:val="0"/>
          <w:divBdr>
            <w:top w:val="none" w:sz="0" w:space="0" w:color="auto"/>
            <w:left w:val="none" w:sz="0" w:space="0" w:color="auto"/>
            <w:bottom w:val="none" w:sz="0" w:space="0" w:color="auto"/>
            <w:right w:val="none" w:sz="0" w:space="0" w:color="auto"/>
          </w:divBdr>
        </w:div>
        <w:div w:id="2064866453">
          <w:marLeft w:val="0"/>
          <w:marRight w:val="0"/>
          <w:marTop w:val="0"/>
          <w:marBottom w:val="0"/>
          <w:divBdr>
            <w:top w:val="none" w:sz="0" w:space="0" w:color="auto"/>
            <w:left w:val="none" w:sz="0" w:space="0" w:color="auto"/>
            <w:bottom w:val="none" w:sz="0" w:space="0" w:color="auto"/>
            <w:right w:val="none" w:sz="0" w:space="0" w:color="auto"/>
          </w:divBdr>
        </w:div>
      </w:divsChild>
    </w:div>
    <w:div w:id="1929003612">
      <w:bodyDiv w:val="1"/>
      <w:marLeft w:val="0"/>
      <w:marRight w:val="0"/>
      <w:marTop w:val="0"/>
      <w:marBottom w:val="0"/>
      <w:divBdr>
        <w:top w:val="none" w:sz="0" w:space="0" w:color="auto"/>
        <w:left w:val="none" w:sz="0" w:space="0" w:color="auto"/>
        <w:bottom w:val="none" w:sz="0" w:space="0" w:color="auto"/>
        <w:right w:val="none" w:sz="0" w:space="0" w:color="auto"/>
      </w:divBdr>
      <w:divsChild>
        <w:div w:id="1013844695">
          <w:marLeft w:val="0"/>
          <w:marRight w:val="0"/>
          <w:marTop w:val="0"/>
          <w:marBottom w:val="0"/>
          <w:divBdr>
            <w:top w:val="none" w:sz="0" w:space="0" w:color="auto"/>
            <w:left w:val="none" w:sz="0" w:space="0" w:color="auto"/>
            <w:bottom w:val="none" w:sz="0" w:space="0" w:color="auto"/>
            <w:right w:val="none" w:sz="0" w:space="0" w:color="auto"/>
          </w:divBdr>
        </w:div>
      </w:divsChild>
    </w:div>
    <w:div w:id="1949773813">
      <w:bodyDiv w:val="1"/>
      <w:marLeft w:val="0"/>
      <w:marRight w:val="0"/>
      <w:marTop w:val="0"/>
      <w:marBottom w:val="0"/>
      <w:divBdr>
        <w:top w:val="none" w:sz="0" w:space="0" w:color="auto"/>
        <w:left w:val="none" w:sz="0" w:space="0" w:color="auto"/>
        <w:bottom w:val="none" w:sz="0" w:space="0" w:color="auto"/>
        <w:right w:val="none" w:sz="0" w:space="0" w:color="auto"/>
      </w:divBdr>
      <w:divsChild>
        <w:div w:id="872840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omments" Target="comments.xml"/><Relationship Id="rId21" Type="http://schemas.openxmlformats.org/officeDocument/2006/relationships/hyperlink" Target="mailto:Mhutchin2@mac.com" TargetMode="External"/><Relationship Id="rId22" Type="http://schemas.openxmlformats.org/officeDocument/2006/relationships/hyperlink" Target="http://www.XXXX" TargetMode="External"/><Relationship Id="rId23" Type="http://schemas.openxmlformats.org/officeDocument/2006/relationships/hyperlink" Target="javascript:popupClassificationDetail(19273)" TargetMode="External"/><Relationship Id="rId24" Type="http://schemas.openxmlformats.org/officeDocument/2006/relationships/hyperlink" Target="javascript:popupClassificationDetail(26113)" TargetMode="External"/><Relationship Id="rId25" Type="http://schemas.openxmlformats.org/officeDocument/2006/relationships/hyperlink" Target="javascript:popupClassificationDetail(26520)"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header" Target="header2.xml"/><Relationship Id="rId2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ntTable" Target="fontTable.xml"/><Relationship Id="rId31" Type="http://schemas.openxmlformats.org/officeDocument/2006/relationships/theme" Target="theme/theme1.xml"/><Relationship Id="rId32" Type="http://schemas.microsoft.com/office/2007/relationships/stylesWithEffects" Target="stylesWithEffects.xml"/><Relationship Id="rId9" Type="http://schemas.openxmlformats.org/officeDocument/2006/relationships/hyperlink" Target="mailto:submissions@jove.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ove.com/files/Instructions_for_Authors.pdf" TargetMode="External"/><Relationship Id="rId39" Type="http://schemas.microsoft.com/office/2011/relationships/people" Target="people.xml"/><Relationship Id="rId10" Type="http://schemas.openxmlformats.org/officeDocument/2006/relationships/hyperlink" Target="http://www.jove.com/publish/ready-to-start" TargetMode="External"/><Relationship Id="rId11" Type="http://schemas.openxmlformats.org/officeDocument/2006/relationships/hyperlink" Target="mailto:beckr@tcd.ie" TargetMode="External"/><Relationship Id="rId12" Type="http://schemas.openxmlformats.org/officeDocument/2006/relationships/hyperlink" Target="mailto:E.McGovern@st-vincents.ie" TargetMode="External"/><Relationship Id="rId13" Type="http://schemas.openxmlformats.org/officeDocument/2006/relationships/hyperlink" Target="mailto:john.s.butler@dit.ie" TargetMode="External"/><Relationship Id="rId14" Type="http://schemas.openxmlformats.org/officeDocument/2006/relationships/hyperlink" Target="mailto:BIRSANUD@tcd.ie" TargetMode="External"/><Relationship Id="rId15" Type="http://schemas.openxmlformats.org/officeDocument/2006/relationships/hyperlink" Target="mailto:quinlivb@tcd.ie" TargetMode="External"/><Relationship Id="rId16" Type="http://schemas.openxmlformats.org/officeDocument/2006/relationships/hyperlink" Target="mailto:Ines.beiser@gmx.com" TargetMode="External"/><Relationship Id="rId17" Type="http://schemas.openxmlformats.org/officeDocument/2006/relationships/hyperlink" Target="mailto:NARASIMS@tcd.ie" TargetMode="External"/><Relationship Id="rId18" Type="http://schemas.openxmlformats.org/officeDocument/2006/relationships/hyperlink" Target="mailto:Sean.oriordan@svuh.ie" TargetMode="External"/><Relationship Id="rId19" Type="http://schemas.openxmlformats.org/officeDocument/2006/relationships/hyperlink" Target="mailto:reillyri@tcd.i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D2B45-CA55-E243-ABE5-4CD94F889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12</Pages>
  <Words>6814</Words>
  <Characters>38844</Characters>
  <Application>Microsoft Macintosh Word</Application>
  <DocSecurity>0</DocSecurity>
  <Lines>323</Lines>
  <Paragraphs>77</Paragraphs>
  <ScaleCrop>false</ScaleCrop>
  <HeadingPairs>
    <vt:vector size="2" baseType="variant">
      <vt:variant>
        <vt:lpstr>Title</vt:lpstr>
      </vt:variant>
      <vt:variant>
        <vt:i4>1</vt:i4>
      </vt:variant>
    </vt:vector>
  </HeadingPairs>
  <TitlesOfParts>
    <vt:vector size="1" baseType="lpstr">
      <vt:lpstr>Please suggest names of 5 peer reviewers with their institutional affiliation and email address</vt:lpstr>
    </vt:vector>
  </TitlesOfParts>
  <Company>Microsoft</Company>
  <LinksUpToDate>false</LinksUpToDate>
  <CharactersWithSpaces>47703</CharactersWithSpaces>
  <SharedDoc>false</SharedDoc>
  <HLinks>
    <vt:vector size="234" baseType="variant">
      <vt:variant>
        <vt:i4>524404</vt:i4>
      </vt:variant>
      <vt:variant>
        <vt:i4>114</vt:i4>
      </vt:variant>
      <vt:variant>
        <vt:i4>0</vt:i4>
      </vt:variant>
      <vt:variant>
        <vt:i4>5</vt:i4>
      </vt:variant>
      <vt:variant>
        <vt:lpwstr>../../../../Jeremy/AppData/Local/AppData/Local/Temp/editorial@jove.com</vt:lpwstr>
      </vt:variant>
      <vt:variant>
        <vt:lpwstr/>
      </vt:variant>
      <vt:variant>
        <vt:i4>8323180</vt:i4>
      </vt:variant>
      <vt:variant>
        <vt:i4>111</vt:i4>
      </vt:variant>
      <vt:variant>
        <vt:i4>0</vt:i4>
      </vt:variant>
      <vt:variant>
        <vt:i4>5</vt:i4>
      </vt:variant>
      <vt:variant>
        <vt:lpwstr>http://www.jove.com/files/JoVE.csl</vt:lpwstr>
      </vt:variant>
      <vt:variant>
        <vt:lpwstr/>
      </vt:variant>
      <vt:variant>
        <vt:i4>6684785</vt:i4>
      </vt:variant>
      <vt:variant>
        <vt:i4>108</vt:i4>
      </vt:variant>
      <vt:variant>
        <vt:i4>0</vt:i4>
      </vt:variant>
      <vt:variant>
        <vt:i4>5</vt:i4>
      </vt:variant>
      <vt:variant>
        <vt:lpwstr>http://www.jove.com/files/JoVE.ens</vt:lpwstr>
      </vt:variant>
      <vt:variant>
        <vt:lpwstr/>
      </vt:variant>
      <vt:variant>
        <vt:i4>7340095</vt:i4>
      </vt:variant>
      <vt:variant>
        <vt:i4>105</vt:i4>
      </vt:variant>
      <vt:variant>
        <vt:i4>0</vt:i4>
      </vt:variant>
      <vt:variant>
        <vt:i4>5</vt:i4>
      </vt:variant>
      <vt:variant>
        <vt:lpwstr>http://www.jove.com/publish/submit</vt:lpwstr>
      </vt:variant>
      <vt:variant>
        <vt:lpwstr/>
      </vt:variant>
      <vt:variant>
        <vt:i4>2424897</vt:i4>
      </vt:variant>
      <vt:variant>
        <vt:i4>102</vt:i4>
      </vt:variant>
      <vt:variant>
        <vt:i4>0</vt:i4>
      </vt:variant>
      <vt:variant>
        <vt:i4>5</vt:i4>
      </vt:variant>
      <vt:variant>
        <vt:lpwstr/>
      </vt:variant>
      <vt:variant>
        <vt:lpwstr>_References_(use_heading</vt:lpwstr>
      </vt:variant>
      <vt:variant>
        <vt:i4>5570685</vt:i4>
      </vt:variant>
      <vt:variant>
        <vt:i4>99</vt:i4>
      </vt:variant>
      <vt:variant>
        <vt:i4>0</vt:i4>
      </vt:variant>
      <vt:variant>
        <vt:i4>5</vt:i4>
      </vt:variant>
      <vt:variant>
        <vt:lpwstr/>
      </vt:variant>
      <vt:variant>
        <vt:lpwstr>_Table_of_specific</vt:lpwstr>
      </vt:variant>
      <vt:variant>
        <vt:i4>3539018</vt:i4>
      </vt:variant>
      <vt:variant>
        <vt:i4>96</vt:i4>
      </vt:variant>
      <vt:variant>
        <vt:i4>0</vt:i4>
      </vt:variant>
      <vt:variant>
        <vt:i4>5</vt:i4>
      </vt:variant>
      <vt:variant>
        <vt:lpwstr/>
      </vt:variant>
      <vt:variant>
        <vt:lpwstr>_Discussion_(use_heading</vt:lpwstr>
      </vt:variant>
      <vt:variant>
        <vt:i4>7733273</vt:i4>
      </vt:variant>
      <vt:variant>
        <vt:i4>93</vt:i4>
      </vt:variant>
      <vt:variant>
        <vt:i4>0</vt:i4>
      </vt:variant>
      <vt:variant>
        <vt:i4>5</vt:i4>
      </vt:variant>
      <vt:variant>
        <vt:lpwstr/>
      </vt:variant>
      <vt:variant>
        <vt:lpwstr>_Acknowledgments_(use_heading</vt:lpwstr>
      </vt:variant>
      <vt:variant>
        <vt:i4>3539018</vt:i4>
      </vt:variant>
      <vt:variant>
        <vt:i4>90</vt:i4>
      </vt:variant>
      <vt:variant>
        <vt:i4>0</vt:i4>
      </vt:variant>
      <vt:variant>
        <vt:i4>5</vt:i4>
      </vt:variant>
      <vt:variant>
        <vt:lpwstr/>
      </vt:variant>
      <vt:variant>
        <vt:lpwstr>_Discussion_(use_heading</vt:lpwstr>
      </vt:variant>
      <vt:variant>
        <vt:i4>6553687</vt:i4>
      </vt:variant>
      <vt:variant>
        <vt:i4>87</vt:i4>
      </vt:variant>
      <vt:variant>
        <vt:i4>0</vt:i4>
      </vt:variant>
      <vt:variant>
        <vt:i4>5</vt:i4>
      </vt:variant>
      <vt:variant>
        <vt:lpwstr/>
      </vt:variant>
      <vt:variant>
        <vt:lpwstr>_Tables_and_Figures</vt:lpwstr>
      </vt:variant>
      <vt:variant>
        <vt:i4>125</vt:i4>
      </vt:variant>
      <vt:variant>
        <vt:i4>84</vt:i4>
      </vt:variant>
      <vt:variant>
        <vt:i4>0</vt:i4>
      </vt:variant>
      <vt:variant>
        <vt:i4>5</vt:i4>
      </vt:variant>
      <vt:variant>
        <vt:lpwstr/>
      </vt:variant>
      <vt:variant>
        <vt:lpwstr>_Representative_Results_(use</vt:lpwstr>
      </vt:variant>
      <vt:variant>
        <vt:i4>2490386</vt:i4>
      </vt:variant>
      <vt:variant>
        <vt:i4>81</vt:i4>
      </vt:variant>
      <vt:variant>
        <vt:i4>0</vt:i4>
      </vt:variant>
      <vt:variant>
        <vt:i4>5</vt:i4>
      </vt:variant>
      <vt:variant>
        <vt:lpwstr/>
      </vt:variant>
      <vt:variant>
        <vt:lpwstr>_Step_by_step</vt:lpwstr>
      </vt:variant>
      <vt:variant>
        <vt:i4>5505064</vt:i4>
      </vt:variant>
      <vt:variant>
        <vt:i4>78</vt:i4>
      </vt:variant>
      <vt:variant>
        <vt:i4>0</vt:i4>
      </vt:variant>
      <vt:variant>
        <vt:i4>5</vt:i4>
      </vt:variant>
      <vt:variant>
        <vt:lpwstr/>
      </vt:variant>
      <vt:variant>
        <vt:lpwstr>_Introduction_(use_heading</vt:lpwstr>
      </vt:variant>
      <vt:variant>
        <vt:i4>6160468</vt:i4>
      </vt:variant>
      <vt:variant>
        <vt:i4>75</vt:i4>
      </vt:variant>
      <vt:variant>
        <vt:i4>0</vt:i4>
      </vt:variant>
      <vt:variant>
        <vt:i4>5</vt:i4>
      </vt:variant>
      <vt:variant>
        <vt:lpwstr/>
      </vt:variant>
      <vt:variant>
        <vt:lpwstr>_Long_Abstract:</vt:lpwstr>
      </vt:variant>
      <vt:variant>
        <vt:i4>5308441</vt:i4>
      </vt:variant>
      <vt:variant>
        <vt:i4>72</vt:i4>
      </vt:variant>
      <vt:variant>
        <vt:i4>0</vt:i4>
      </vt:variant>
      <vt:variant>
        <vt:i4>5</vt:i4>
      </vt:variant>
      <vt:variant>
        <vt:lpwstr/>
      </vt:variant>
      <vt:variant>
        <vt:lpwstr>_Short_Abstract:</vt:lpwstr>
      </vt:variant>
      <vt:variant>
        <vt:i4>2293836</vt:i4>
      </vt:variant>
      <vt:variant>
        <vt:i4>69</vt:i4>
      </vt:variant>
      <vt:variant>
        <vt:i4>0</vt:i4>
      </vt:variant>
      <vt:variant>
        <vt:i4>5</vt:i4>
      </vt:variant>
      <vt:variant>
        <vt:lpwstr/>
      </vt:variant>
      <vt:variant>
        <vt:lpwstr>_Keywords:</vt:lpwstr>
      </vt:variant>
      <vt:variant>
        <vt:i4>2359396</vt:i4>
      </vt:variant>
      <vt:variant>
        <vt:i4>66</vt:i4>
      </vt:variant>
      <vt:variant>
        <vt:i4>0</vt:i4>
      </vt:variant>
      <vt:variant>
        <vt:i4>5</vt:i4>
      </vt:variant>
      <vt:variant>
        <vt:lpwstr/>
      </vt:variant>
      <vt:variant>
        <vt:lpwstr>_Corresponding_author:</vt:lpwstr>
      </vt:variant>
      <vt:variant>
        <vt:i4>589872</vt:i4>
      </vt:variant>
      <vt:variant>
        <vt:i4>63</vt:i4>
      </vt:variant>
      <vt:variant>
        <vt:i4>0</vt:i4>
      </vt:variant>
      <vt:variant>
        <vt:i4>5</vt:i4>
      </vt:variant>
      <vt:variant>
        <vt:lpwstr/>
      </vt:variant>
      <vt:variant>
        <vt:lpwstr>_Authors:</vt:lpwstr>
      </vt:variant>
      <vt:variant>
        <vt:i4>6619226</vt:i4>
      </vt:variant>
      <vt:variant>
        <vt:i4>60</vt:i4>
      </vt:variant>
      <vt:variant>
        <vt:i4>0</vt:i4>
      </vt:variant>
      <vt:variant>
        <vt:i4>5</vt:i4>
      </vt:variant>
      <vt:variant>
        <vt:lpwstr/>
      </vt:variant>
      <vt:variant>
        <vt:lpwstr>_Title:</vt:lpwstr>
      </vt:variant>
      <vt:variant>
        <vt:i4>6291555</vt:i4>
      </vt:variant>
      <vt:variant>
        <vt:i4>57</vt:i4>
      </vt:variant>
      <vt:variant>
        <vt:i4>0</vt:i4>
      </vt:variant>
      <vt:variant>
        <vt:i4>5</vt:i4>
      </vt:variant>
      <vt:variant>
        <vt:lpwstr>http://www.jove.com/files/Author_License_Agreement.pdf</vt:lpwstr>
      </vt:variant>
      <vt:variant>
        <vt:lpwstr/>
      </vt:variant>
      <vt:variant>
        <vt:i4>3932255</vt:i4>
      </vt:variant>
      <vt:variant>
        <vt:i4>54</vt:i4>
      </vt:variant>
      <vt:variant>
        <vt:i4>0</vt:i4>
      </vt:variant>
      <vt:variant>
        <vt:i4>5</vt:i4>
      </vt:variant>
      <vt:variant>
        <vt:lpwstr>http://www.jove.com/files/templates/JoVE_Materials.xlsx</vt:lpwstr>
      </vt:variant>
      <vt:variant>
        <vt:lpwstr/>
      </vt:variant>
      <vt:variant>
        <vt:i4>6291555</vt:i4>
      </vt:variant>
      <vt:variant>
        <vt:i4>51</vt:i4>
      </vt:variant>
      <vt:variant>
        <vt:i4>0</vt:i4>
      </vt:variant>
      <vt:variant>
        <vt:i4>5</vt:i4>
      </vt:variant>
      <vt:variant>
        <vt:lpwstr>http://www.jove.com/files/Author_License_Agreement.pdf</vt:lpwstr>
      </vt:variant>
      <vt:variant>
        <vt:lpwstr/>
      </vt:variant>
      <vt:variant>
        <vt:i4>2359420</vt:i4>
      </vt:variant>
      <vt:variant>
        <vt:i4>48</vt:i4>
      </vt:variant>
      <vt:variant>
        <vt:i4>0</vt:i4>
      </vt:variant>
      <vt:variant>
        <vt:i4>5</vt:i4>
      </vt:variant>
      <vt:variant>
        <vt:lpwstr>http://www.jove.com/files/Media/AuthorProducedCriteria.pdf</vt:lpwstr>
      </vt:variant>
      <vt:variant>
        <vt:lpwstr/>
      </vt:variant>
      <vt:variant>
        <vt:i4>6750249</vt:i4>
      </vt:variant>
      <vt:variant>
        <vt:i4>45</vt:i4>
      </vt:variant>
      <vt:variant>
        <vt:i4>0</vt:i4>
      </vt:variant>
      <vt:variant>
        <vt:i4>5</vt:i4>
      </vt:variant>
      <vt:variant>
        <vt:lpwstr>http://www.jove.com/authorproduced.php?name=authorproduced</vt:lpwstr>
      </vt:variant>
      <vt:variant>
        <vt:lpwstr/>
      </vt:variant>
      <vt:variant>
        <vt:i4>8126565</vt:i4>
      </vt:variant>
      <vt:variant>
        <vt:i4>42</vt:i4>
      </vt:variant>
      <vt:variant>
        <vt:i4>0</vt:i4>
      </vt:variant>
      <vt:variant>
        <vt:i4>5</vt:i4>
      </vt:variant>
      <vt:variant>
        <vt:lpwstr>http://www.jove.com/publish/author-produced</vt:lpwstr>
      </vt:variant>
      <vt:variant>
        <vt:lpwstr/>
      </vt:variant>
      <vt:variant>
        <vt:i4>7536709</vt:i4>
      </vt:variant>
      <vt:variant>
        <vt:i4>39</vt:i4>
      </vt:variant>
      <vt:variant>
        <vt:i4>0</vt:i4>
      </vt:variant>
      <vt:variant>
        <vt:i4>5</vt:i4>
      </vt:variant>
      <vt:variant>
        <vt:lpwstr/>
      </vt:variant>
      <vt:variant>
        <vt:lpwstr>_Other_Journal_Information:</vt:lpwstr>
      </vt:variant>
      <vt:variant>
        <vt:i4>4456543</vt:i4>
      </vt:variant>
      <vt:variant>
        <vt:i4>36</vt:i4>
      </vt:variant>
      <vt:variant>
        <vt:i4>0</vt:i4>
      </vt:variant>
      <vt:variant>
        <vt:i4>5</vt:i4>
      </vt:variant>
      <vt:variant>
        <vt:lpwstr/>
      </vt:variant>
      <vt:variant>
        <vt:lpwstr>_Detailed_Instructions</vt:lpwstr>
      </vt:variant>
      <vt:variant>
        <vt:i4>5701751</vt:i4>
      </vt:variant>
      <vt:variant>
        <vt:i4>33</vt:i4>
      </vt:variant>
      <vt:variant>
        <vt:i4>0</vt:i4>
      </vt:variant>
      <vt:variant>
        <vt:i4>5</vt:i4>
      </vt:variant>
      <vt:variant>
        <vt:lpwstr/>
      </vt:variant>
      <vt:variant>
        <vt:lpwstr>_Manuscript_Tracking_System</vt:lpwstr>
      </vt:variant>
      <vt:variant>
        <vt:i4>6160496</vt:i4>
      </vt:variant>
      <vt:variant>
        <vt:i4>30</vt:i4>
      </vt:variant>
      <vt:variant>
        <vt:i4>0</vt:i4>
      </vt:variant>
      <vt:variant>
        <vt:i4>5</vt:i4>
      </vt:variant>
      <vt:variant>
        <vt:lpwstr/>
      </vt:variant>
      <vt:variant>
        <vt:lpwstr>_What_to_Submit</vt:lpwstr>
      </vt:variant>
      <vt:variant>
        <vt:i4>7536729</vt:i4>
      </vt:variant>
      <vt:variant>
        <vt:i4>27</vt:i4>
      </vt:variant>
      <vt:variant>
        <vt:i4>0</vt:i4>
      </vt:variant>
      <vt:variant>
        <vt:i4>5</vt:i4>
      </vt:variant>
      <vt:variant>
        <vt:lpwstr/>
      </vt:variant>
      <vt:variant>
        <vt:lpwstr>_Copyright_and_License</vt:lpwstr>
      </vt:variant>
      <vt:variant>
        <vt:i4>5046377</vt:i4>
      </vt:variant>
      <vt:variant>
        <vt:i4>24</vt:i4>
      </vt:variant>
      <vt:variant>
        <vt:i4>0</vt:i4>
      </vt:variant>
      <vt:variant>
        <vt:i4>5</vt:i4>
      </vt:variant>
      <vt:variant>
        <vt:lpwstr/>
      </vt:variant>
      <vt:variant>
        <vt:lpwstr>_National_Institutes_of</vt:lpwstr>
      </vt:variant>
      <vt:variant>
        <vt:i4>4456544</vt:i4>
      </vt:variant>
      <vt:variant>
        <vt:i4>21</vt:i4>
      </vt:variant>
      <vt:variant>
        <vt:i4>0</vt:i4>
      </vt:variant>
      <vt:variant>
        <vt:i4>5</vt:i4>
      </vt:variant>
      <vt:variant>
        <vt:lpwstr/>
      </vt:variant>
      <vt:variant>
        <vt:lpwstr>_Publication_Access_Options</vt:lpwstr>
      </vt:variant>
      <vt:variant>
        <vt:i4>655395</vt:i4>
      </vt:variant>
      <vt:variant>
        <vt:i4>18</vt:i4>
      </vt:variant>
      <vt:variant>
        <vt:i4>0</vt:i4>
      </vt:variant>
      <vt:variant>
        <vt:i4>5</vt:i4>
      </vt:variant>
      <vt:variant>
        <vt:lpwstr/>
      </vt:variant>
      <vt:variant>
        <vt:lpwstr>_Author_contributions_statements</vt:lpwstr>
      </vt:variant>
      <vt:variant>
        <vt:i4>1245232</vt:i4>
      </vt:variant>
      <vt:variant>
        <vt:i4>15</vt:i4>
      </vt:variant>
      <vt:variant>
        <vt:i4>0</vt:i4>
      </vt:variant>
      <vt:variant>
        <vt:i4>5</vt:i4>
      </vt:variant>
      <vt:variant>
        <vt:lpwstr/>
      </vt:variant>
      <vt:variant>
        <vt:lpwstr>_Animal_and_Human</vt:lpwstr>
      </vt:variant>
      <vt:variant>
        <vt:i4>262179</vt:i4>
      </vt:variant>
      <vt:variant>
        <vt:i4>12</vt:i4>
      </vt:variant>
      <vt:variant>
        <vt:i4>0</vt:i4>
      </vt:variant>
      <vt:variant>
        <vt:i4>5</vt:i4>
      </vt:variant>
      <vt:variant>
        <vt:lpwstr/>
      </vt:variant>
      <vt:variant>
        <vt:lpwstr>_Permissions</vt:lpwstr>
      </vt:variant>
      <vt:variant>
        <vt:i4>7012464</vt:i4>
      </vt:variant>
      <vt:variant>
        <vt:i4>9</vt:i4>
      </vt:variant>
      <vt:variant>
        <vt:i4>0</vt:i4>
      </vt:variant>
      <vt:variant>
        <vt:i4>5</vt:i4>
      </vt:variant>
      <vt:variant>
        <vt:lpwstr/>
      </vt:variant>
      <vt:variant>
        <vt:lpwstr>_Other_Requirements</vt:lpwstr>
      </vt:variant>
      <vt:variant>
        <vt:i4>2228256</vt:i4>
      </vt:variant>
      <vt:variant>
        <vt:i4>6</vt:i4>
      </vt:variant>
      <vt:variant>
        <vt:i4>0</vt:i4>
      </vt:variant>
      <vt:variant>
        <vt:i4>5</vt:i4>
      </vt:variant>
      <vt:variant>
        <vt:lpwstr/>
      </vt:variant>
      <vt:variant>
        <vt:lpwstr>_Publishing_Timeline</vt:lpwstr>
      </vt:variant>
      <vt:variant>
        <vt:i4>2359306</vt:i4>
      </vt:variant>
      <vt:variant>
        <vt:i4>3</vt:i4>
      </vt:variant>
      <vt:variant>
        <vt:i4>0</vt:i4>
      </vt:variant>
      <vt:variant>
        <vt:i4>5</vt:i4>
      </vt:variant>
      <vt:variant>
        <vt:lpwstr/>
      </vt:variant>
      <vt:variant>
        <vt:lpwstr>_Video_Production_Options</vt:lpwstr>
      </vt:variant>
      <vt:variant>
        <vt:i4>6357069</vt:i4>
      </vt:variant>
      <vt:variant>
        <vt:i4>0</vt:i4>
      </vt:variant>
      <vt:variant>
        <vt:i4>0</vt:i4>
      </vt:variant>
      <vt:variant>
        <vt:i4>5</vt:i4>
      </vt:variant>
      <vt:variant>
        <vt:lpwstr/>
      </vt:variant>
      <vt:variant>
        <vt:lpwstr>_JoVE_Scope_and</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suggest names of 5 peer reviewers with their institutional affiliation and email address</dc:title>
  <dc:creator>JoVE Editorial</dc:creator>
  <cp:keywords>Aug 2012 rev</cp:keywords>
  <cp:lastModifiedBy>michael hutchinson</cp:lastModifiedBy>
  <cp:revision>12</cp:revision>
  <cp:lastPrinted>2017-03-16T11:00:00Z</cp:lastPrinted>
  <dcterms:created xsi:type="dcterms:W3CDTF">2017-03-17T07:02:00Z</dcterms:created>
  <dcterms:modified xsi:type="dcterms:W3CDTF">2017-03-17T09:52:00Z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1gonA9xkM4o-sAITyndMjq4SWUl72-8iduKojovarBo8</vt:lpwstr>
  </property>
  <property fmtid="{D5CDD505-2E9C-101B-9397-08002B2CF9AE}" pid="4" name="Google.Documents.RevisionId">
    <vt:lpwstr>01113345951225591209</vt:lpwstr>
  </property>
  <property fmtid="{D5CDD505-2E9C-101B-9397-08002B2CF9AE}" pid="5" name="Google.Documents.PreviousRevisionId">
    <vt:lpwstr>01028731471998024230</vt:lpwstr>
  </property>
  <property fmtid="{D5CDD505-2E9C-101B-9397-08002B2CF9AE}" pid="6" name="Google.Documents.PluginVersion">
    <vt:lpwstr>2.0.2662.553</vt:lpwstr>
  </property>
  <property fmtid="{D5CDD505-2E9C-101B-9397-08002B2CF9AE}" pid="7" name="Google.Documents.MergeIncapabilityFlags">
    <vt:i4>0</vt:i4>
  </property>
</Properties>
</file>